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D00" w:rsidRDefault="00A24AF9" w:rsidP="004A6D00">
      <w:pPr>
        <w:spacing w:before="600"/>
        <w:jc w:val="center"/>
        <w:rPr>
          <w:sz w:val="96"/>
          <w:szCs w:val="96"/>
        </w:rPr>
      </w:pPr>
      <w:r w:rsidRPr="004A6D00">
        <w:rPr>
          <w:sz w:val="96"/>
          <w:szCs w:val="96"/>
        </w:rPr>
        <w:t>USER’S</w:t>
      </w:r>
    </w:p>
    <w:p w:rsidR="004A6D00" w:rsidRDefault="00A24AF9" w:rsidP="004A6D00">
      <w:pPr>
        <w:jc w:val="center"/>
        <w:rPr>
          <w:sz w:val="96"/>
          <w:szCs w:val="96"/>
        </w:rPr>
      </w:pPr>
      <w:r w:rsidRPr="004A6D00">
        <w:rPr>
          <w:sz w:val="96"/>
          <w:szCs w:val="96"/>
        </w:rPr>
        <w:t>MANUAL</w:t>
      </w:r>
    </w:p>
    <w:p w:rsidR="007A586B" w:rsidRPr="004A6D00" w:rsidRDefault="00A24AF9" w:rsidP="004A6D00">
      <w:pPr>
        <w:jc w:val="center"/>
        <w:rPr>
          <w:sz w:val="96"/>
          <w:szCs w:val="96"/>
        </w:rPr>
      </w:pPr>
      <w:r w:rsidRPr="004A6D00">
        <w:rPr>
          <w:sz w:val="96"/>
          <w:szCs w:val="96"/>
        </w:rPr>
        <w:t>LSPB</w:t>
      </w:r>
    </w:p>
    <w:p w:rsidR="00A24AF9" w:rsidRDefault="00A24AF9"/>
    <w:p w:rsidR="004A6D00" w:rsidRDefault="004A6D00">
      <w:pPr>
        <w:spacing w:after="200" w:line="276" w:lineRule="auto"/>
      </w:pPr>
      <w:r>
        <w:br w:type="page"/>
      </w:r>
    </w:p>
    <w:p w:rsidR="003F0E07" w:rsidRPr="003F0E07" w:rsidRDefault="003F0E07" w:rsidP="003F0E07">
      <w:pPr>
        <w:spacing w:after="200" w:line="276" w:lineRule="auto"/>
        <w:jc w:val="center"/>
        <w:rPr>
          <w:b/>
          <w:caps/>
          <w:sz w:val="28"/>
          <w:lang w:val="de-DE"/>
        </w:rPr>
      </w:pPr>
      <w:r w:rsidRPr="003F0E07">
        <w:rPr>
          <w:b/>
          <w:caps/>
          <w:sz w:val="28"/>
          <w:lang w:val="de-DE"/>
        </w:rPr>
        <w:lastRenderedPageBreak/>
        <w:t>CHANGE HISTORY</w:t>
      </w:r>
    </w:p>
    <w:tbl>
      <w:tblPr>
        <w:tblStyle w:val="Grilledutableau"/>
        <w:tblW w:w="0" w:type="auto"/>
        <w:tblLook w:val="04A0" w:firstRow="1" w:lastRow="0" w:firstColumn="1" w:lastColumn="0" w:noHBand="0" w:noVBand="1"/>
      </w:tblPr>
      <w:tblGrid>
        <w:gridCol w:w="1075"/>
        <w:gridCol w:w="1318"/>
        <w:gridCol w:w="6894"/>
      </w:tblGrid>
      <w:tr w:rsidR="003F0E07" w:rsidTr="003F0E07">
        <w:tc>
          <w:tcPr>
            <w:tcW w:w="1101" w:type="dxa"/>
          </w:tcPr>
          <w:p w:rsidR="003F0E07" w:rsidRDefault="003F0E07" w:rsidP="003F0E07">
            <w:pPr>
              <w:spacing w:after="200" w:line="276" w:lineRule="auto"/>
              <w:jc w:val="center"/>
            </w:pPr>
            <w:r>
              <w:t>REV #</w:t>
            </w:r>
          </w:p>
        </w:tc>
        <w:tc>
          <w:tcPr>
            <w:tcW w:w="1275" w:type="dxa"/>
          </w:tcPr>
          <w:p w:rsidR="003F0E07" w:rsidRDefault="003F0E07" w:rsidP="003F0E07">
            <w:pPr>
              <w:spacing w:after="200" w:line="276" w:lineRule="auto"/>
              <w:jc w:val="center"/>
            </w:pPr>
            <w:r>
              <w:t>DATE</w:t>
            </w:r>
          </w:p>
        </w:tc>
        <w:tc>
          <w:tcPr>
            <w:tcW w:w="7170" w:type="dxa"/>
          </w:tcPr>
          <w:p w:rsidR="003F0E07" w:rsidRDefault="003F0E07">
            <w:pPr>
              <w:spacing w:after="200" w:line="276" w:lineRule="auto"/>
            </w:pPr>
            <w:r>
              <w:t>REASON OF MODIFICATION</w:t>
            </w:r>
          </w:p>
        </w:tc>
      </w:tr>
      <w:tr w:rsidR="003F0E07" w:rsidTr="003F0E07">
        <w:tc>
          <w:tcPr>
            <w:tcW w:w="1101" w:type="dxa"/>
          </w:tcPr>
          <w:p w:rsidR="003F0E07" w:rsidRDefault="003F0E07" w:rsidP="003F0E07">
            <w:pPr>
              <w:spacing w:after="200" w:line="276" w:lineRule="auto"/>
              <w:jc w:val="center"/>
            </w:pPr>
            <w:r>
              <w:t>1</w:t>
            </w:r>
          </w:p>
        </w:tc>
        <w:tc>
          <w:tcPr>
            <w:tcW w:w="1275" w:type="dxa"/>
          </w:tcPr>
          <w:p w:rsidR="003F0E07" w:rsidRDefault="003F0E07" w:rsidP="003F0E07">
            <w:pPr>
              <w:spacing w:after="200" w:line="276" w:lineRule="auto"/>
              <w:jc w:val="center"/>
            </w:pPr>
            <w:r>
              <w:t>01/08/2014</w:t>
            </w:r>
          </w:p>
        </w:tc>
        <w:tc>
          <w:tcPr>
            <w:tcW w:w="7170" w:type="dxa"/>
          </w:tcPr>
          <w:p w:rsidR="003F0E07" w:rsidRDefault="003F0E07">
            <w:pPr>
              <w:spacing w:after="200" w:line="276" w:lineRule="auto"/>
            </w:pPr>
            <w:r>
              <w:t>FIRST ISSUE</w:t>
            </w:r>
          </w:p>
          <w:p w:rsidR="00167EDD" w:rsidRDefault="00167EDD" w:rsidP="00167EDD">
            <w:pPr>
              <w:pStyle w:val="Paragraphedeliste"/>
              <w:numPr>
                <w:ilvl w:val="0"/>
                <w:numId w:val="24"/>
              </w:numPr>
              <w:spacing w:after="200" w:line="276" w:lineRule="auto"/>
            </w:pPr>
            <w:r>
              <w:t>LSPB version 2.0 beta</w:t>
            </w:r>
          </w:p>
        </w:tc>
      </w:tr>
      <w:tr w:rsidR="00912C3A" w:rsidRPr="00DE6D5A" w:rsidTr="003F0E07">
        <w:tc>
          <w:tcPr>
            <w:tcW w:w="1101" w:type="dxa"/>
          </w:tcPr>
          <w:p w:rsidR="00912C3A" w:rsidRDefault="00912C3A" w:rsidP="003F0E07">
            <w:pPr>
              <w:spacing w:after="200" w:line="276" w:lineRule="auto"/>
              <w:jc w:val="center"/>
            </w:pPr>
            <w:r>
              <w:t>2</w:t>
            </w:r>
          </w:p>
        </w:tc>
        <w:tc>
          <w:tcPr>
            <w:tcW w:w="1275" w:type="dxa"/>
          </w:tcPr>
          <w:p w:rsidR="00912C3A" w:rsidRDefault="00DE6D5A" w:rsidP="003F0E07">
            <w:pPr>
              <w:spacing w:after="200" w:line="276" w:lineRule="auto"/>
              <w:jc w:val="center"/>
            </w:pPr>
            <w:r>
              <w:t>11</w:t>
            </w:r>
            <w:r w:rsidR="00912C3A">
              <w:t>/08/2015</w:t>
            </w:r>
          </w:p>
        </w:tc>
        <w:tc>
          <w:tcPr>
            <w:tcW w:w="7170" w:type="dxa"/>
          </w:tcPr>
          <w:p w:rsidR="00912C3A" w:rsidRPr="00DE6D5A" w:rsidRDefault="00912C3A">
            <w:pPr>
              <w:spacing w:after="200" w:line="276" w:lineRule="auto"/>
              <w:rPr>
                <w:lang w:val="en-US"/>
              </w:rPr>
            </w:pPr>
            <w:r w:rsidRPr="00DE6D5A">
              <w:rPr>
                <w:lang w:val="en-US"/>
              </w:rPr>
              <w:t>LSPB version 2.10 beta</w:t>
            </w:r>
          </w:p>
          <w:p w:rsidR="00151B6A" w:rsidRPr="00DE6D5A" w:rsidRDefault="00151B6A">
            <w:pPr>
              <w:spacing w:after="200" w:line="276" w:lineRule="auto"/>
              <w:rPr>
                <w:lang w:val="en-US"/>
              </w:rPr>
            </w:pPr>
            <w:r w:rsidRPr="00DE6D5A">
              <w:rPr>
                <w:lang w:val="en-US"/>
              </w:rPr>
              <w:t>See change bars</w:t>
            </w:r>
          </w:p>
        </w:tc>
      </w:tr>
      <w:tr w:rsidR="003C1575" w:rsidRPr="00A462B8" w:rsidTr="003F0E07">
        <w:tc>
          <w:tcPr>
            <w:tcW w:w="1101" w:type="dxa"/>
          </w:tcPr>
          <w:p w:rsidR="003C1575" w:rsidRDefault="003C1575" w:rsidP="003F0E07">
            <w:pPr>
              <w:spacing w:after="200" w:line="276" w:lineRule="auto"/>
              <w:jc w:val="center"/>
            </w:pPr>
            <w:r>
              <w:t>3</w:t>
            </w:r>
          </w:p>
        </w:tc>
        <w:tc>
          <w:tcPr>
            <w:tcW w:w="1275" w:type="dxa"/>
          </w:tcPr>
          <w:p w:rsidR="003C1575" w:rsidRDefault="003C1575" w:rsidP="003F0E07">
            <w:pPr>
              <w:spacing w:after="200" w:line="276" w:lineRule="auto"/>
              <w:jc w:val="center"/>
            </w:pPr>
            <w:r>
              <w:t>23/03/2016</w:t>
            </w:r>
          </w:p>
        </w:tc>
        <w:tc>
          <w:tcPr>
            <w:tcW w:w="7170" w:type="dxa"/>
          </w:tcPr>
          <w:p w:rsidR="003C1575" w:rsidRDefault="003C1575">
            <w:pPr>
              <w:spacing w:after="200" w:line="276" w:lineRule="auto"/>
              <w:rPr>
                <w:lang w:val="en-US"/>
              </w:rPr>
            </w:pPr>
            <w:r>
              <w:rPr>
                <w:lang w:val="en-US"/>
              </w:rPr>
              <w:t>LSBP version 3.0 beta</w:t>
            </w:r>
          </w:p>
          <w:p w:rsidR="003C1575" w:rsidRDefault="003C1575">
            <w:pPr>
              <w:spacing w:after="200" w:line="276" w:lineRule="auto"/>
              <w:rPr>
                <w:lang w:val="en-US"/>
              </w:rPr>
            </w:pPr>
            <w:r>
              <w:rPr>
                <w:lang w:val="en-US"/>
              </w:rPr>
              <w:t>See change bars</w:t>
            </w:r>
          </w:p>
          <w:p w:rsidR="00FB06C7" w:rsidRPr="00DE6D5A" w:rsidRDefault="00FB06C7" w:rsidP="00FB06C7">
            <w:pPr>
              <w:spacing w:after="200" w:line="276" w:lineRule="auto"/>
              <w:rPr>
                <w:lang w:val="en-US"/>
              </w:rPr>
            </w:pPr>
            <w:r>
              <w:rPr>
                <w:lang w:val="en-US"/>
              </w:rPr>
              <w:t>Loadable software transport media generation is an option (see ref [3] §3). The basic is to generate the loadable software parts (see ref [3] §2).</w:t>
            </w:r>
          </w:p>
        </w:tc>
      </w:tr>
      <w:tr w:rsidR="008945F9" w:rsidRPr="00A462B8" w:rsidTr="003F0E07">
        <w:tc>
          <w:tcPr>
            <w:tcW w:w="1101" w:type="dxa"/>
          </w:tcPr>
          <w:p w:rsidR="008945F9" w:rsidRDefault="008945F9" w:rsidP="003F0E07">
            <w:pPr>
              <w:spacing w:after="200" w:line="276" w:lineRule="auto"/>
              <w:jc w:val="center"/>
            </w:pPr>
            <w:r>
              <w:t>4</w:t>
            </w:r>
          </w:p>
        </w:tc>
        <w:tc>
          <w:tcPr>
            <w:tcW w:w="1275" w:type="dxa"/>
          </w:tcPr>
          <w:p w:rsidR="008945F9" w:rsidRDefault="008945F9" w:rsidP="003F0E07">
            <w:pPr>
              <w:spacing w:after="200" w:line="276" w:lineRule="auto"/>
              <w:jc w:val="center"/>
            </w:pPr>
            <w:r>
              <w:t>03/11/2019</w:t>
            </w:r>
          </w:p>
        </w:tc>
        <w:tc>
          <w:tcPr>
            <w:tcW w:w="7170" w:type="dxa"/>
          </w:tcPr>
          <w:p w:rsidR="008945F9" w:rsidRDefault="008945F9">
            <w:pPr>
              <w:spacing w:after="200" w:line="276" w:lineRule="auto"/>
              <w:rPr>
                <w:lang w:val="en-US"/>
              </w:rPr>
            </w:pPr>
            <w:r>
              <w:rPr>
                <w:lang w:val="en-US"/>
              </w:rPr>
              <w:t>LSPB version 3.5 beta</w:t>
            </w:r>
          </w:p>
          <w:p w:rsidR="008945F9" w:rsidRDefault="008945F9">
            <w:pPr>
              <w:spacing w:after="200" w:line="276" w:lineRule="auto"/>
              <w:rPr>
                <w:lang w:val="en-US"/>
              </w:rPr>
            </w:pPr>
            <w:r>
              <w:rPr>
                <w:lang w:val="en-US"/>
              </w:rPr>
              <w:t>See change bars</w:t>
            </w:r>
          </w:p>
          <w:p w:rsidR="008945F9" w:rsidRDefault="008945F9" w:rsidP="008945F9">
            <w:pPr>
              <w:spacing w:after="200" w:line="276" w:lineRule="auto"/>
              <w:rPr>
                <w:lang w:val="en-US"/>
              </w:rPr>
            </w:pPr>
            <w:r>
              <w:rPr>
                <w:lang w:val="en-US"/>
              </w:rPr>
              <w:t>Switch to 64 bits (only) version.</w:t>
            </w:r>
          </w:p>
        </w:tc>
      </w:tr>
      <w:tr w:rsidR="00E17329" w:rsidRPr="00A462B8" w:rsidTr="003F0E07">
        <w:trPr>
          <w:ins w:id="0" w:author="Pascal Heude" w:date="2019-11-11T14:58:00Z"/>
        </w:trPr>
        <w:tc>
          <w:tcPr>
            <w:tcW w:w="1101" w:type="dxa"/>
          </w:tcPr>
          <w:p w:rsidR="00E17329" w:rsidRDefault="00E17329" w:rsidP="003F0E07">
            <w:pPr>
              <w:spacing w:after="200" w:line="276" w:lineRule="auto"/>
              <w:jc w:val="center"/>
              <w:rPr>
                <w:ins w:id="1" w:author="Pascal Heude" w:date="2019-11-11T14:58:00Z"/>
              </w:rPr>
            </w:pPr>
            <w:ins w:id="2" w:author="Pascal Heude" w:date="2019-11-11T14:58:00Z">
              <w:r>
                <w:t>4.1</w:t>
              </w:r>
            </w:ins>
          </w:p>
        </w:tc>
        <w:tc>
          <w:tcPr>
            <w:tcW w:w="1275" w:type="dxa"/>
          </w:tcPr>
          <w:p w:rsidR="00E17329" w:rsidRDefault="00E17329" w:rsidP="003F0E07">
            <w:pPr>
              <w:spacing w:after="200" w:line="276" w:lineRule="auto"/>
              <w:jc w:val="center"/>
              <w:rPr>
                <w:ins w:id="3" w:author="Pascal Heude" w:date="2019-11-11T14:58:00Z"/>
              </w:rPr>
            </w:pPr>
            <w:ins w:id="4" w:author="Pascal Heude" w:date="2019-11-11T14:58:00Z">
              <w:r>
                <w:t>11/11/2019</w:t>
              </w:r>
            </w:ins>
          </w:p>
        </w:tc>
        <w:tc>
          <w:tcPr>
            <w:tcW w:w="7170" w:type="dxa"/>
          </w:tcPr>
          <w:p w:rsidR="00E17329" w:rsidRDefault="00E17329">
            <w:pPr>
              <w:spacing w:after="200" w:line="276" w:lineRule="auto"/>
              <w:rPr>
                <w:ins w:id="5" w:author="Pascal Heude" w:date="2019-11-11T14:58:00Z"/>
                <w:lang w:val="en-US"/>
              </w:rPr>
            </w:pPr>
            <w:ins w:id="6" w:author="Pascal Heude" w:date="2019-11-11T14:58:00Z">
              <w:r>
                <w:rPr>
                  <w:lang w:val="en-US"/>
                </w:rPr>
                <w:t>LSPB version 3.5 beta</w:t>
              </w:r>
            </w:ins>
          </w:p>
          <w:p w:rsidR="00E17329" w:rsidRDefault="00E17329">
            <w:pPr>
              <w:spacing w:after="200" w:line="276" w:lineRule="auto"/>
              <w:rPr>
                <w:ins w:id="7" w:author="Pascal Heude" w:date="2019-11-11T14:58:00Z"/>
                <w:lang w:val="en-US"/>
              </w:rPr>
            </w:pPr>
            <w:ins w:id="8" w:author="Pascal Heude" w:date="2019-11-11T14:59:00Z">
              <w:r>
                <w:rPr>
                  <w:lang w:val="en-US"/>
                </w:rPr>
                <w:t>See change bars</w:t>
              </w:r>
            </w:ins>
          </w:p>
        </w:tc>
      </w:tr>
    </w:tbl>
    <w:p w:rsidR="003F0E07" w:rsidRPr="00DE6D5A" w:rsidRDefault="003F0E07">
      <w:pPr>
        <w:spacing w:after="200" w:line="276" w:lineRule="auto"/>
        <w:rPr>
          <w:lang w:val="en-US"/>
        </w:rPr>
      </w:pPr>
    </w:p>
    <w:p w:rsidR="003F0E07" w:rsidRPr="00DE6D5A" w:rsidRDefault="003F0E07">
      <w:pPr>
        <w:spacing w:after="200" w:line="276" w:lineRule="auto"/>
        <w:rPr>
          <w:b/>
          <w:caps/>
          <w:sz w:val="24"/>
          <w:lang w:val="en-US"/>
        </w:rPr>
      </w:pPr>
      <w:r w:rsidRPr="00DE6D5A">
        <w:rPr>
          <w:b/>
          <w:caps/>
          <w:sz w:val="24"/>
          <w:lang w:val="en-US"/>
        </w:rPr>
        <w:br w:type="page"/>
      </w:r>
    </w:p>
    <w:p w:rsidR="0071077F" w:rsidRPr="00DE6D5A" w:rsidRDefault="0071077F" w:rsidP="0071077F">
      <w:pPr>
        <w:spacing w:after="200" w:line="276" w:lineRule="auto"/>
        <w:jc w:val="center"/>
        <w:rPr>
          <w:b/>
          <w:caps/>
          <w:sz w:val="28"/>
          <w:lang w:val="en-US"/>
        </w:rPr>
      </w:pPr>
      <w:r w:rsidRPr="00DE6D5A">
        <w:rPr>
          <w:b/>
          <w:caps/>
          <w:sz w:val="28"/>
          <w:lang w:val="en-US"/>
        </w:rPr>
        <w:lastRenderedPageBreak/>
        <w:t>TABLE OF CONTENTS</w:t>
      </w:r>
    </w:p>
    <w:p w:rsidR="005D100C" w:rsidRPr="005D100C" w:rsidRDefault="0071077F">
      <w:pPr>
        <w:pStyle w:val="TM1"/>
        <w:rPr>
          <w:rFonts w:asciiTheme="minorHAnsi" w:eastAsiaTheme="minorEastAsia" w:hAnsiTheme="minorHAnsi" w:cstheme="minorBidi"/>
          <w:b w:val="0"/>
          <w:caps w:val="0"/>
          <w:noProof/>
          <w:sz w:val="22"/>
          <w:szCs w:val="22"/>
          <w:lang w:val="en-US" w:eastAsia="fr-FR"/>
        </w:rPr>
      </w:pPr>
      <w:r>
        <w:rPr>
          <w:b w:val="0"/>
          <w:caps w:val="0"/>
        </w:rPr>
        <w:fldChar w:fldCharType="begin"/>
      </w:r>
      <w:r w:rsidRPr="002D6295">
        <w:rPr>
          <w:b w:val="0"/>
          <w:caps w:val="0"/>
          <w:lang w:val="en-US"/>
        </w:rPr>
        <w:instrText xml:space="preserve"> TOC \o "1-3" \u </w:instrText>
      </w:r>
      <w:r>
        <w:rPr>
          <w:b w:val="0"/>
          <w:caps w:val="0"/>
        </w:rPr>
        <w:fldChar w:fldCharType="separate"/>
      </w:r>
      <w:r w:rsidR="005D100C" w:rsidRPr="005D100C">
        <w:rPr>
          <w:noProof/>
          <w:lang w:val="en-US"/>
        </w:rPr>
        <w:t>1.</w:t>
      </w:r>
      <w:r w:rsidR="005D100C" w:rsidRPr="005D100C">
        <w:rPr>
          <w:rFonts w:asciiTheme="minorHAnsi" w:eastAsiaTheme="minorEastAsia" w:hAnsiTheme="minorHAnsi" w:cstheme="minorBidi"/>
          <w:b w:val="0"/>
          <w:caps w:val="0"/>
          <w:noProof/>
          <w:sz w:val="22"/>
          <w:szCs w:val="22"/>
          <w:lang w:val="en-US" w:eastAsia="fr-FR"/>
        </w:rPr>
        <w:tab/>
      </w:r>
      <w:r w:rsidR="005D100C" w:rsidRPr="005D100C">
        <w:rPr>
          <w:noProof/>
          <w:lang w:val="en-US"/>
        </w:rPr>
        <w:t>INTRODUCTION</w:t>
      </w:r>
      <w:r w:rsidR="005D100C" w:rsidRPr="005D100C">
        <w:rPr>
          <w:noProof/>
          <w:lang w:val="en-US"/>
        </w:rPr>
        <w:tab/>
      </w:r>
      <w:r w:rsidR="005D100C">
        <w:rPr>
          <w:noProof/>
        </w:rPr>
        <w:fldChar w:fldCharType="begin"/>
      </w:r>
      <w:r w:rsidR="005D100C" w:rsidRPr="005D100C">
        <w:rPr>
          <w:noProof/>
          <w:lang w:val="en-US"/>
        </w:rPr>
        <w:instrText xml:space="preserve"> PAGEREF _Toc456106007 \h </w:instrText>
      </w:r>
      <w:r w:rsidR="005D100C">
        <w:rPr>
          <w:noProof/>
        </w:rPr>
      </w:r>
      <w:r w:rsidR="005D100C">
        <w:rPr>
          <w:noProof/>
        </w:rPr>
        <w:fldChar w:fldCharType="separate"/>
      </w:r>
      <w:r w:rsidR="00FE48F5">
        <w:rPr>
          <w:noProof/>
          <w:lang w:val="en-US"/>
        </w:rPr>
        <w:t>5</w:t>
      </w:r>
      <w:r w:rsidR="005D100C">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5D100C">
        <w:rPr>
          <w:noProof/>
          <w:lang w:val="en-US"/>
        </w:rPr>
        <w:t>2.</w:t>
      </w:r>
      <w:r w:rsidRPr="005D100C">
        <w:rPr>
          <w:rFonts w:asciiTheme="minorHAnsi" w:eastAsiaTheme="minorEastAsia" w:hAnsiTheme="minorHAnsi" w:cstheme="minorBidi"/>
          <w:b w:val="0"/>
          <w:caps w:val="0"/>
          <w:noProof/>
          <w:sz w:val="22"/>
          <w:szCs w:val="22"/>
          <w:lang w:val="en-US" w:eastAsia="fr-FR"/>
        </w:rPr>
        <w:tab/>
      </w:r>
      <w:r w:rsidRPr="005D100C">
        <w:rPr>
          <w:noProof/>
          <w:lang w:val="en-US"/>
        </w:rPr>
        <w:t>REFERENCED DOCUMENTS</w:t>
      </w:r>
      <w:r w:rsidRPr="005D100C">
        <w:rPr>
          <w:noProof/>
          <w:lang w:val="en-US"/>
        </w:rPr>
        <w:tab/>
      </w:r>
      <w:r>
        <w:rPr>
          <w:noProof/>
        </w:rPr>
        <w:fldChar w:fldCharType="begin"/>
      </w:r>
      <w:r w:rsidRPr="005D100C">
        <w:rPr>
          <w:noProof/>
          <w:lang w:val="en-US"/>
        </w:rPr>
        <w:instrText xml:space="preserve"> PAGEREF _Toc456106008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5D100C">
        <w:rPr>
          <w:noProof/>
          <w:lang w:val="en-US"/>
        </w:rPr>
        <w:t>3.</w:t>
      </w:r>
      <w:r w:rsidRPr="005D100C">
        <w:rPr>
          <w:rFonts w:asciiTheme="minorHAnsi" w:eastAsiaTheme="minorEastAsia" w:hAnsiTheme="minorHAnsi" w:cstheme="minorBidi"/>
          <w:b w:val="0"/>
          <w:caps w:val="0"/>
          <w:noProof/>
          <w:sz w:val="22"/>
          <w:szCs w:val="22"/>
          <w:lang w:val="en-US" w:eastAsia="fr-FR"/>
        </w:rPr>
        <w:tab/>
      </w:r>
      <w:r w:rsidRPr="005D100C">
        <w:rPr>
          <w:noProof/>
          <w:lang w:val="en-US"/>
        </w:rPr>
        <w:t>ABBREVIATIONS</w:t>
      </w:r>
      <w:r w:rsidRPr="005D100C">
        <w:rPr>
          <w:noProof/>
          <w:lang w:val="en-US"/>
        </w:rPr>
        <w:tab/>
      </w:r>
      <w:r>
        <w:rPr>
          <w:noProof/>
        </w:rPr>
        <w:fldChar w:fldCharType="begin"/>
      </w:r>
      <w:r w:rsidRPr="005D100C">
        <w:rPr>
          <w:noProof/>
          <w:lang w:val="en-US"/>
        </w:rPr>
        <w:instrText xml:space="preserve"> PAGEREF _Toc456106009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4.</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DEFINITIONS AND NOTATIONS</w:t>
      </w:r>
      <w:r w:rsidRPr="005D100C">
        <w:rPr>
          <w:noProof/>
          <w:lang w:val="en-US"/>
        </w:rPr>
        <w:tab/>
      </w:r>
      <w:r>
        <w:rPr>
          <w:noProof/>
        </w:rPr>
        <w:fldChar w:fldCharType="begin"/>
      </w:r>
      <w:r w:rsidRPr="005D100C">
        <w:rPr>
          <w:noProof/>
          <w:lang w:val="en-US"/>
        </w:rPr>
        <w:instrText xml:space="preserve"> PAGEREF _Toc456106010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4.1</w:t>
      </w:r>
      <w:r w:rsidRPr="005D100C">
        <w:rPr>
          <w:rFonts w:asciiTheme="minorHAnsi" w:eastAsiaTheme="minorEastAsia" w:hAnsiTheme="minorHAnsi" w:cstheme="minorBidi"/>
          <w:b w:val="0"/>
          <w:caps w:val="0"/>
          <w:noProof/>
          <w:szCs w:val="22"/>
          <w:lang w:val="en-US" w:eastAsia="fr-FR"/>
        </w:rPr>
        <w:tab/>
      </w:r>
      <w:r w:rsidRPr="005D100C">
        <w:rPr>
          <w:noProof/>
          <w:lang w:val="en-US"/>
        </w:rPr>
        <w:t>DEFINITIONS</w:t>
      </w:r>
      <w:r w:rsidRPr="005D100C">
        <w:rPr>
          <w:noProof/>
          <w:lang w:val="en-US"/>
        </w:rPr>
        <w:tab/>
      </w:r>
      <w:r>
        <w:rPr>
          <w:noProof/>
        </w:rPr>
        <w:fldChar w:fldCharType="begin"/>
      </w:r>
      <w:r w:rsidRPr="005D100C">
        <w:rPr>
          <w:noProof/>
          <w:lang w:val="en-US"/>
        </w:rPr>
        <w:instrText xml:space="preserve"> PAGEREF _Toc456106011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4.2</w:t>
      </w:r>
      <w:r w:rsidRPr="005D100C">
        <w:rPr>
          <w:rFonts w:asciiTheme="minorHAnsi" w:eastAsiaTheme="minorEastAsia" w:hAnsiTheme="minorHAnsi" w:cstheme="minorBidi"/>
          <w:b w:val="0"/>
          <w:caps w:val="0"/>
          <w:noProof/>
          <w:szCs w:val="22"/>
          <w:lang w:val="en-US" w:eastAsia="fr-FR"/>
        </w:rPr>
        <w:tab/>
      </w:r>
      <w:r w:rsidRPr="005D100C">
        <w:rPr>
          <w:noProof/>
          <w:lang w:val="en-US"/>
        </w:rPr>
        <w:t>NOTATIONS</w:t>
      </w:r>
      <w:r w:rsidRPr="005D100C">
        <w:rPr>
          <w:noProof/>
          <w:lang w:val="en-US"/>
        </w:rPr>
        <w:tab/>
      </w:r>
      <w:r>
        <w:rPr>
          <w:noProof/>
        </w:rPr>
        <w:fldChar w:fldCharType="begin"/>
      </w:r>
      <w:r w:rsidRPr="005D100C">
        <w:rPr>
          <w:noProof/>
          <w:lang w:val="en-US"/>
        </w:rPr>
        <w:instrText xml:space="preserve"> PAGEREF _Toc456106012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5.</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USAGE</w:t>
      </w:r>
      <w:r w:rsidRPr="005D100C">
        <w:rPr>
          <w:noProof/>
          <w:lang w:val="en-US"/>
        </w:rPr>
        <w:tab/>
      </w:r>
      <w:r>
        <w:rPr>
          <w:noProof/>
        </w:rPr>
        <w:fldChar w:fldCharType="begin"/>
      </w:r>
      <w:r w:rsidRPr="005D100C">
        <w:rPr>
          <w:noProof/>
          <w:lang w:val="en-US"/>
        </w:rPr>
        <w:instrText xml:space="preserve"> PAGEREF _Toc456106013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5.1</w:t>
      </w:r>
      <w:r w:rsidRPr="005D100C">
        <w:rPr>
          <w:rFonts w:asciiTheme="minorHAnsi" w:eastAsiaTheme="minorEastAsia" w:hAnsiTheme="minorHAnsi" w:cstheme="minorBidi"/>
          <w:b w:val="0"/>
          <w:caps w:val="0"/>
          <w:noProof/>
          <w:szCs w:val="22"/>
          <w:lang w:val="en-US" w:eastAsia="fr-FR"/>
        </w:rPr>
        <w:tab/>
      </w:r>
      <w:r w:rsidRPr="005D100C">
        <w:rPr>
          <w:noProof/>
          <w:lang w:val="en-US"/>
        </w:rPr>
        <w:t>Command line</w:t>
      </w:r>
      <w:r w:rsidRPr="005D100C">
        <w:rPr>
          <w:noProof/>
          <w:lang w:val="en-US"/>
        </w:rPr>
        <w:tab/>
      </w:r>
      <w:r>
        <w:rPr>
          <w:noProof/>
        </w:rPr>
        <w:fldChar w:fldCharType="begin"/>
      </w:r>
      <w:r w:rsidRPr="005D100C">
        <w:rPr>
          <w:noProof/>
          <w:lang w:val="en-US"/>
        </w:rPr>
        <w:instrText xml:space="preserve"> PAGEREF _Toc456106014 \h </w:instrText>
      </w:r>
      <w:r>
        <w:rPr>
          <w:noProof/>
        </w:rPr>
      </w:r>
      <w:r>
        <w:rPr>
          <w:noProof/>
        </w:rPr>
        <w:fldChar w:fldCharType="separate"/>
      </w:r>
      <w:r w:rsidR="00FE48F5">
        <w:rPr>
          <w:noProof/>
          <w:lang w:val="en-US"/>
        </w:rPr>
        <w:t>5</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5.2</w:t>
      </w:r>
      <w:r w:rsidRPr="005D100C">
        <w:rPr>
          <w:rFonts w:asciiTheme="minorHAnsi" w:eastAsiaTheme="minorEastAsia" w:hAnsiTheme="minorHAnsi" w:cstheme="minorBidi"/>
          <w:b w:val="0"/>
          <w:caps w:val="0"/>
          <w:noProof/>
          <w:szCs w:val="22"/>
          <w:lang w:val="en-US" w:eastAsia="fr-FR"/>
        </w:rPr>
        <w:tab/>
      </w:r>
      <w:r w:rsidRPr="005D100C">
        <w:rPr>
          <w:noProof/>
          <w:lang w:val="en-US"/>
        </w:rPr>
        <w:t>GUI</w:t>
      </w:r>
      <w:r w:rsidRPr="005D100C">
        <w:rPr>
          <w:noProof/>
          <w:lang w:val="en-US"/>
        </w:rPr>
        <w:tab/>
      </w:r>
      <w:r>
        <w:rPr>
          <w:noProof/>
        </w:rPr>
        <w:fldChar w:fldCharType="begin"/>
      </w:r>
      <w:r w:rsidRPr="005D100C">
        <w:rPr>
          <w:noProof/>
          <w:lang w:val="en-US"/>
        </w:rPr>
        <w:instrText xml:space="preserve"> PAGEREF _Toc456106015 \h </w:instrText>
      </w:r>
      <w:r>
        <w:rPr>
          <w:noProof/>
        </w:rPr>
      </w:r>
      <w:r>
        <w:rPr>
          <w:noProof/>
        </w:rPr>
        <w:fldChar w:fldCharType="separate"/>
      </w:r>
      <w:r w:rsidR="00FE48F5">
        <w:rPr>
          <w:noProof/>
          <w:lang w:val="en-US"/>
        </w:rPr>
        <w:t>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5.2.1</w:t>
      </w:r>
      <w:r w:rsidRPr="005D100C">
        <w:rPr>
          <w:rFonts w:asciiTheme="minorHAnsi" w:eastAsiaTheme="minorEastAsia" w:hAnsiTheme="minorHAnsi" w:cstheme="minorBidi"/>
          <w:noProof/>
          <w:szCs w:val="22"/>
          <w:lang w:val="en-US" w:eastAsia="fr-FR"/>
        </w:rPr>
        <w:tab/>
      </w:r>
      <w:r w:rsidRPr="005D100C">
        <w:rPr>
          <w:noProof/>
          <w:lang w:val="en-US"/>
        </w:rPr>
        <w:t>Main window</w:t>
      </w:r>
      <w:r w:rsidRPr="005D100C">
        <w:rPr>
          <w:noProof/>
          <w:lang w:val="en-US"/>
        </w:rPr>
        <w:tab/>
      </w:r>
      <w:r>
        <w:rPr>
          <w:noProof/>
        </w:rPr>
        <w:fldChar w:fldCharType="begin"/>
      </w:r>
      <w:r w:rsidRPr="005D100C">
        <w:rPr>
          <w:noProof/>
          <w:lang w:val="en-US"/>
        </w:rPr>
        <w:instrText xml:space="preserve"> PAGEREF _Toc456106016 \h </w:instrText>
      </w:r>
      <w:r>
        <w:rPr>
          <w:noProof/>
        </w:rPr>
      </w:r>
      <w:r>
        <w:rPr>
          <w:noProof/>
        </w:rPr>
        <w:fldChar w:fldCharType="separate"/>
      </w:r>
      <w:r w:rsidR="00FE48F5">
        <w:rPr>
          <w:noProof/>
          <w:lang w:val="en-US"/>
        </w:rPr>
        <w:t>6</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344F51">
        <w:rPr>
          <w:noProof/>
          <w:lang w:val="en-US"/>
        </w:rPr>
        <w:t>5.3</w:t>
      </w:r>
      <w:r w:rsidRPr="005D100C">
        <w:rPr>
          <w:rFonts w:asciiTheme="minorHAnsi" w:eastAsiaTheme="minorEastAsia" w:hAnsiTheme="minorHAnsi" w:cstheme="minorBidi"/>
          <w:b w:val="0"/>
          <w:caps w:val="0"/>
          <w:noProof/>
          <w:szCs w:val="22"/>
          <w:lang w:val="en-US" w:eastAsia="fr-FR"/>
        </w:rPr>
        <w:tab/>
      </w:r>
      <w:r w:rsidRPr="00344F51">
        <w:rPr>
          <w:noProof/>
          <w:lang w:val="en-US"/>
        </w:rPr>
        <w:t>Configuration file</w:t>
      </w:r>
      <w:r w:rsidRPr="005D100C">
        <w:rPr>
          <w:noProof/>
          <w:lang w:val="en-US"/>
        </w:rPr>
        <w:tab/>
      </w:r>
      <w:r>
        <w:rPr>
          <w:noProof/>
        </w:rPr>
        <w:fldChar w:fldCharType="begin"/>
      </w:r>
      <w:r w:rsidRPr="005D100C">
        <w:rPr>
          <w:noProof/>
          <w:lang w:val="en-US"/>
        </w:rPr>
        <w:instrText xml:space="preserve"> PAGEREF _Toc456106017 \h </w:instrText>
      </w:r>
      <w:r>
        <w:rPr>
          <w:noProof/>
        </w:rPr>
      </w:r>
      <w:r>
        <w:rPr>
          <w:noProof/>
        </w:rPr>
        <w:fldChar w:fldCharType="separate"/>
      </w:r>
      <w:r w:rsidR="00FE48F5">
        <w:rPr>
          <w:noProof/>
          <w:lang w:val="en-US"/>
        </w:rPr>
        <w:t>9</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5.3.1</w:t>
      </w:r>
      <w:r w:rsidRPr="005D100C">
        <w:rPr>
          <w:rFonts w:asciiTheme="minorHAnsi" w:eastAsiaTheme="minorEastAsia" w:hAnsiTheme="minorHAnsi" w:cstheme="minorBidi"/>
          <w:noProof/>
          <w:szCs w:val="22"/>
          <w:lang w:val="en-US" w:eastAsia="fr-FR"/>
        </w:rPr>
        <w:tab/>
      </w:r>
      <w:r w:rsidRPr="005D100C">
        <w:rPr>
          <w:noProof/>
          <w:lang w:val="en-US"/>
        </w:rPr>
        <w:t>Tag ARINC665_CONFIGURATION_FILE</w:t>
      </w:r>
      <w:r w:rsidRPr="005D100C">
        <w:rPr>
          <w:noProof/>
          <w:lang w:val="en-US"/>
        </w:rPr>
        <w:tab/>
      </w:r>
      <w:r>
        <w:rPr>
          <w:noProof/>
        </w:rPr>
        <w:fldChar w:fldCharType="begin"/>
      </w:r>
      <w:r w:rsidRPr="005D100C">
        <w:rPr>
          <w:noProof/>
          <w:lang w:val="en-US"/>
        </w:rPr>
        <w:instrText xml:space="preserve"> PAGEREF _Toc456106018 \h </w:instrText>
      </w:r>
      <w:r>
        <w:rPr>
          <w:noProof/>
        </w:rPr>
      </w:r>
      <w:r>
        <w:rPr>
          <w:noProof/>
        </w:rPr>
        <w:fldChar w:fldCharType="separate"/>
      </w:r>
      <w:r w:rsidR="00FE48F5">
        <w:rPr>
          <w:noProof/>
          <w:lang w:val="en-US"/>
        </w:rPr>
        <w:t>10</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5.3.2</w:t>
      </w:r>
      <w:r w:rsidRPr="00A462B8">
        <w:rPr>
          <w:rFonts w:asciiTheme="minorHAnsi" w:eastAsiaTheme="minorEastAsia" w:hAnsiTheme="minorHAnsi" w:cstheme="minorBidi"/>
          <w:noProof/>
          <w:szCs w:val="22"/>
          <w:lang w:eastAsia="fr-FR"/>
        </w:rPr>
        <w:tab/>
      </w:r>
      <w:r w:rsidRPr="00A462B8">
        <w:rPr>
          <w:noProof/>
        </w:rPr>
        <w:t>Tag KEY</w:t>
      </w:r>
      <w:r w:rsidRPr="00A462B8">
        <w:rPr>
          <w:noProof/>
        </w:rPr>
        <w:tab/>
      </w:r>
      <w:r>
        <w:rPr>
          <w:noProof/>
        </w:rPr>
        <w:fldChar w:fldCharType="begin"/>
      </w:r>
      <w:r w:rsidRPr="00A462B8">
        <w:rPr>
          <w:noProof/>
        </w:rPr>
        <w:instrText xml:space="preserve"> PAGEREF _Toc456106019 \h </w:instrText>
      </w:r>
      <w:r>
        <w:rPr>
          <w:noProof/>
        </w:rPr>
      </w:r>
      <w:r>
        <w:rPr>
          <w:noProof/>
        </w:rPr>
        <w:fldChar w:fldCharType="separate"/>
      </w:r>
      <w:r w:rsidR="00FE48F5">
        <w:rPr>
          <w:noProof/>
        </w:rPr>
        <w:t>10</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5.3.3</w:t>
      </w:r>
      <w:r w:rsidRPr="005D100C">
        <w:rPr>
          <w:rFonts w:asciiTheme="minorHAnsi" w:eastAsiaTheme="minorEastAsia" w:hAnsiTheme="minorHAnsi" w:cstheme="minorBidi"/>
          <w:noProof/>
          <w:szCs w:val="22"/>
          <w:lang w:eastAsia="fr-FR"/>
        </w:rPr>
        <w:tab/>
      </w:r>
      <w:r>
        <w:rPr>
          <w:noProof/>
        </w:rPr>
        <w:t>Tag BATCH</w:t>
      </w:r>
      <w:r>
        <w:rPr>
          <w:noProof/>
        </w:rPr>
        <w:tab/>
      </w:r>
      <w:r>
        <w:rPr>
          <w:noProof/>
        </w:rPr>
        <w:fldChar w:fldCharType="begin"/>
      </w:r>
      <w:r>
        <w:rPr>
          <w:noProof/>
        </w:rPr>
        <w:instrText xml:space="preserve"> PAGEREF _Toc456106020 \h </w:instrText>
      </w:r>
      <w:r>
        <w:rPr>
          <w:noProof/>
        </w:rPr>
      </w:r>
      <w:r>
        <w:rPr>
          <w:noProof/>
        </w:rPr>
        <w:fldChar w:fldCharType="separate"/>
      </w:r>
      <w:r w:rsidR="00FE48F5">
        <w:rPr>
          <w:noProof/>
        </w:rPr>
        <w:t>10</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5.3.4</w:t>
      </w:r>
      <w:r w:rsidRPr="005D100C">
        <w:rPr>
          <w:rFonts w:asciiTheme="minorHAnsi" w:eastAsiaTheme="minorEastAsia" w:hAnsiTheme="minorHAnsi" w:cstheme="minorBidi"/>
          <w:noProof/>
          <w:szCs w:val="22"/>
          <w:lang w:eastAsia="fr-FR"/>
        </w:rPr>
        <w:tab/>
      </w:r>
      <w:r>
        <w:rPr>
          <w:noProof/>
        </w:rPr>
        <w:t>Tag CODE</w:t>
      </w:r>
      <w:r>
        <w:rPr>
          <w:noProof/>
        </w:rPr>
        <w:tab/>
      </w:r>
      <w:r>
        <w:rPr>
          <w:noProof/>
        </w:rPr>
        <w:fldChar w:fldCharType="begin"/>
      </w:r>
      <w:r>
        <w:rPr>
          <w:noProof/>
        </w:rPr>
        <w:instrText xml:space="preserve"> PAGEREF _Toc456106021 \h </w:instrText>
      </w:r>
      <w:r>
        <w:rPr>
          <w:noProof/>
        </w:rPr>
      </w:r>
      <w:r>
        <w:rPr>
          <w:noProof/>
        </w:rPr>
        <w:fldChar w:fldCharType="separate"/>
      </w:r>
      <w:r w:rsidR="00FE48F5">
        <w:rPr>
          <w:noProof/>
        </w:rPr>
        <w:t>11</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5.3.5</w:t>
      </w:r>
      <w:r w:rsidRPr="005D100C">
        <w:rPr>
          <w:rFonts w:asciiTheme="minorHAnsi" w:eastAsiaTheme="minorEastAsia" w:hAnsiTheme="minorHAnsi" w:cstheme="minorBidi"/>
          <w:noProof/>
          <w:szCs w:val="22"/>
          <w:lang w:eastAsia="fr-FR"/>
        </w:rPr>
        <w:tab/>
      </w:r>
      <w:r>
        <w:rPr>
          <w:noProof/>
        </w:rPr>
        <w:t>Tag LOAD</w:t>
      </w:r>
      <w:r>
        <w:rPr>
          <w:noProof/>
        </w:rPr>
        <w:tab/>
      </w:r>
      <w:r>
        <w:rPr>
          <w:noProof/>
        </w:rPr>
        <w:fldChar w:fldCharType="begin"/>
      </w:r>
      <w:r>
        <w:rPr>
          <w:noProof/>
        </w:rPr>
        <w:instrText xml:space="preserve"> PAGEREF _Toc456106022 \h </w:instrText>
      </w:r>
      <w:r>
        <w:rPr>
          <w:noProof/>
        </w:rPr>
      </w:r>
      <w:r>
        <w:rPr>
          <w:noProof/>
        </w:rPr>
        <w:fldChar w:fldCharType="separate"/>
      </w:r>
      <w:r w:rsidR="00FE48F5">
        <w:rPr>
          <w:noProof/>
        </w:rPr>
        <w:t>11</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sidRPr="005D100C">
        <w:rPr>
          <w:noProof/>
        </w:rPr>
        <w:t>5.3.6</w:t>
      </w:r>
      <w:r w:rsidRPr="005D100C">
        <w:rPr>
          <w:rFonts w:asciiTheme="minorHAnsi" w:eastAsiaTheme="minorEastAsia" w:hAnsiTheme="minorHAnsi" w:cstheme="minorBidi"/>
          <w:noProof/>
          <w:szCs w:val="22"/>
          <w:lang w:eastAsia="fr-FR"/>
        </w:rPr>
        <w:tab/>
      </w:r>
      <w:r w:rsidRPr="005D100C">
        <w:rPr>
          <w:noProof/>
        </w:rPr>
        <w:t>Tag PART_NUMBER</w:t>
      </w:r>
      <w:r>
        <w:rPr>
          <w:noProof/>
        </w:rPr>
        <w:tab/>
      </w:r>
      <w:r>
        <w:rPr>
          <w:noProof/>
        </w:rPr>
        <w:fldChar w:fldCharType="begin"/>
      </w:r>
      <w:r>
        <w:rPr>
          <w:noProof/>
        </w:rPr>
        <w:instrText xml:space="preserve"> PAGEREF _Toc456106023 \h </w:instrText>
      </w:r>
      <w:r>
        <w:rPr>
          <w:noProof/>
        </w:rPr>
      </w:r>
      <w:r>
        <w:rPr>
          <w:noProof/>
        </w:rPr>
        <w:fldChar w:fldCharType="separate"/>
      </w:r>
      <w:r w:rsidR="00FE48F5">
        <w:rPr>
          <w:noProof/>
        </w:rPr>
        <w:t>11</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sidRPr="005D100C">
        <w:rPr>
          <w:noProof/>
        </w:rPr>
        <w:t>5.3.7</w:t>
      </w:r>
      <w:r w:rsidRPr="005D100C">
        <w:rPr>
          <w:rFonts w:asciiTheme="minorHAnsi" w:eastAsiaTheme="minorEastAsia" w:hAnsiTheme="minorHAnsi" w:cstheme="minorBidi"/>
          <w:noProof/>
          <w:szCs w:val="22"/>
          <w:lang w:eastAsia="fr-FR"/>
        </w:rPr>
        <w:tab/>
      </w:r>
      <w:r w:rsidRPr="005D100C">
        <w:rPr>
          <w:noProof/>
        </w:rPr>
        <w:t>Tag TYPE_DESCRIPTION</w:t>
      </w:r>
      <w:r>
        <w:rPr>
          <w:noProof/>
        </w:rPr>
        <w:tab/>
      </w:r>
      <w:r>
        <w:rPr>
          <w:noProof/>
        </w:rPr>
        <w:fldChar w:fldCharType="begin"/>
      </w:r>
      <w:r>
        <w:rPr>
          <w:noProof/>
        </w:rPr>
        <w:instrText xml:space="preserve"> PAGEREF _Toc456106024 \h </w:instrText>
      </w:r>
      <w:r>
        <w:rPr>
          <w:noProof/>
        </w:rPr>
      </w:r>
      <w:r>
        <w:rPr>
          <w:noProof/>
        </w:rPr>
        <w:fldChar w:fldCharType="separate"/>
      </w:r>
      <w:r w:rsidR="00FE48F5">
        <w:rPr>
          <w:noProof/>
        </w:rPr>
        <w:t>11</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sidRPr="005D100C">
        <w:rPr>
          <w:noProof/>
        </w:rPr>
        <w:t>5.3.8</w:t>
      </w:r>
      <w:r w:rsidRPr="005D100C">
        <w:rPr>
          <w:rFonts w:asciiTheme="minorHAnsi" w:eastAsiaTheme="minorEastAsia" w:hAnsiTheme="minorHAnsi" w:cstheme="minorBidi"/>
          <w:noProof/>
          <w:szCs w:val="22"/>
          <w:lang w:eastAsia="fr-FR"/>
        </w:rPr>
        <w:tab/>
      </w:r>
      <w:r w:rsidRPr="005D100C">
        <w:rPr>
          <w:noProof/>
        </w:rPr>
        <w:t>Tag INPUT_FILE</w:t>
      </w:r>
      <w:r>
        <w:rPr>
          <w:noProof/>
        </w:rPr>
        <w:tab/>
      </w:r>
      <w:r>
        <w:rPr>
          <w:noProof/>
        </w:rPr>
        <w:fldChar w:fldCharType="begin"/>
      </w:r>
      <w:r>
        <w:rPr>
          <w:noProof/>
        </w:rPr>
        <w:instrText xml:space="preserve"> PAGEREF _Toc456106025 \h </w:instrText>
      </w:r>
      <w:r>
        <w:rPr>
          <w:noProof/>
        </w:rPr>
      </w:r>
      <w:r>
        <w:rPr>
          <w:noProof/>
        </w:rPr>
        <w:fldChar w:fldCharType="separate"/>
      </w:r>
      <w:r w:rsidR="00FE48F5">
        <w:rPr>
          <w:noProof/>
        </w:rPr>
        <w:t>12</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5.3.9</w:t>
      </w:r>
      <w:r w:rsidRPr="00A462B8">
        <w:rPr>
          <w:rFonts w:asciiTheme="minorHAnsi" w:eastAsiaTheme="minorEastAsia" w:hAnsiTheme="minorHAnsi" w:cstheme="minorBidi"/>
          <w:noProof/>
          <w:szCs w:val="22"/>
          <w:lang w:eastAsia="fr-FR"/>
        </w:rPr>
        <w:tab/>
      </w:r>
      <w:r w:rsidRPr="00A462B8">
        <w:rPr>
          <w:noProof/>
        </w:rPr>
        <w:t>Tag SPLIT_SIZE</w:t>
      </w:r>
      <w:r w:rsidRPr="00A462B8">
        <w:rPr>
          <w:noProof/>
        </w:rPr>
        <w:tab/>
      </w:r>
      <w:r>
        <w:rPr>
          <w:noProof/>
        </w:rPr>
        <w:fldChar w:fldCharType="begin"/>
      </w:r>
      <w:r w:rsidRPr="00A462B8">
        <w:rPr>
          <w:noProof/>
        </w:rPr>
        <w:instrText xml:space="preserve"> PAGEREF _Toc456106026 \h </w:instrText>
      </w:r>
      <w:r>
        <w:rPr>
          <w:noProof/>
        </w:rPr>
      </w:r>
      <w:r>
        <w:rPr>
          <w:noProof/>
        </w:rPr>
        <w:fldChar w:fldCharType="separate"/>
      </w:r>
      <w:r w:rsidR="00FE48F5">
        <w:rPr>
          <w:noProof/>
        </w:rPr>
        <w:t>12</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5.3.10</w:t>
      </w:r>
      <w:r w:rsidRPr="00A462B8">
        <w:rPr>
          <w:rFonts w:asciiTheme="minorHAnsi" w:eastAsiaTheme="minorEastAsia" w:hAnsiTheme="minorHAnsi" w:cstheme="minorBidi"/>
          <w:noProof/>
          <w:szCs w:val="22"/>
          <w:lang w:eastAsia="fr-FR"/>
        </w:rPr>
        <w:tab/>
      </w:r>
      <w:r w:rsidRPr="00A462B8">
        <w:rPr>
          <w:noProof/>
        </w:rPr>
        <w:t>Tag DIRECTORY</w:t>
      </w:r>
      <w:r w:rsidRPr="00A462B8">
        <w:rPr>
          <w:noProof/>
        </w:rPr>
        <w:tab/>
      </w:r>
      <w:r>
        <w:rPr>
          <w:noProof/>
        </w:rPr>
        <w:fldChar w:fldCharType="begin"/>
      </w:r>
      <w:r w:rsidRPr="00A462B8">
        <w:rPr>
          <w:noProof/>
        </w:rPr>
        <w:instrText xml:space="preserve"> PAGEREF _Toc456106027 \h </w:instrText>
      </w:r>
      <w:r>
        <w:rPr>
          <w:noProof/>
        </w:rPr>
      </w:r>
      <w:r>
        <w:rPr>
          <w:noProof/>
        </w:rPr>
        <w:fldChar w:fldCharType="separate"/>
      </w:r>
      <w:r w:rsidR="00FE48F5">
        <w:rPr>
          <w:noProof/>
        </w:rPr>
        <w:t>13</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5.3.11</w:t>
      </w:r>
      <w:r w:rsidRPr="00A462B8">
        <w:rPr>
          <w:rFonts w:asciiTheme="minorHAnsi" w:eastAsiaTheme="minorEastAsia" w:hAnsiTheme="minorHAnsi" w:cstheme="minorBidi"/>
          <w:noProof/>
          <w:szCs w:val="22"/>
          <w:lang w:eastAsia="fr-FR"/>
        </w:rPr>
        <w:tab/>
      </w:r>
      <w:r w:rsidRPr="00A462B8">
        <w:rPr>
          <w:noProof/>
        </w:rPr>
        <w:t>Tag THW_ID_LIST</w:t>
      </w:r>
      <w:r w:rsidRPr="00A462B8">
        <w:rPr>
          <w:noProof/>
        </w:rPr>
        <w:tab/>
      </w:r>
      <w:r>
        <w:rPr>
          <w:noProof/>
        </w:rPr>
        <w:fldChar w:fldCharType="begin"/>
      </w:r>
      <w:r w:rsidRPr="00A462B8">
        <w:rPr>
          <w:noProof/>
        </w:rPr>
        <w:instrText xml:space="preserve"> PAGEREF _Toc456106028 \h </w:instrText>
      </w:r>
      <w:r>
        <w:rPr>
          <w:noProof/>
        </w:rPr>
      </w:r>
      <w:r>
        <w:rPr>
          <w:noProof/>
        </w:rPr>
        <w:fldChar w:fldCharType="separate"/>
      </w:r>
      <w:r w:rsidR="00FE48F5">
        <w:rPr>
          <w:noProof/>
        </w:rPr>
        <w:t>13</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5.3.12</w:t>
      </w:r>
      <w:r w:rsidRPr="00A462B8">
        <w:rPr>
          <w:rFonts w:asciiTheme="minorHAnsi" w:eastAsiaTheme="minorEastAsia" w:hAnsiTheme="minorHAnsi" w:cstheme="minorBidi"/>
          <w:noProof/>
          <w:szCs w:val="22"/>
          <w:lang w:eastAsia="fr-FR"/>
        </w:rPr>
        <w:tab/>
      </w:r>
      <w:r w:rsidRPr="00A462B8">
        <w:rPr>
          <w:noProof/>
        </w:rPr>
        <w:t>Tag THW_ID</w:t>
      </w:r>
      <w:r w:rsidRPr="00A462B8">
        <w:rPr>
          <w:noProof/>
        </w:rPr>
        <w:tab/>
      </w:r>
      <w:r>
        <w:rPr>
          <w:noProof/>
        </w:rPr>
        <w:fldChar w:fldCharType="begin"/>
      </w:r>
      <w:r w:rsidRPr="00A462B8">
        <w:rPr>
          <w:noProof/>
        </w:rPr>
        <w:instrText xml:space="preserve"> PAGEREF _Toc456106029 \h </w:instrText>
      </w:r>
      <w:r>
        <w:rPr>
          <w:noProof/>
        </w:rPr>
      </w:r>
      <w:r>
        <w:rPr>
          <w:noProof/>
        </w:rPr>
        <w:fldChar w:fldCharType="separate"/>
      </w:r>
      <w:r w:rsidR="00FE48F5">
        <w:rPr>
          <w:noProof/>
        </w:rPr>
        <w:t>13</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5.3.13</w:t>
      </w:r>
      <w:r w:rsidRPr="00A462B8">
        <w:rPr>
          <w:rFonts w:asciiTheme="minorHAnsi" w:eastAsiaTheme="minorEastAsia" w:hAnsiTheme="minorHAnsi" w:cstheme="minorBidi"/>
          <w:noProof/>
          <w:szCs w:val="22"/>
          <w:lang w:eastAsia="fr-FR"/>
        </w:rPr>
        <w:tab/>
      </w:r>
      <w:r w:rsidRPr="00A462B8">
        <w:rPr>
          <w:noProof/>
        </w:rPr>
        <w:t>Tag SUPPORT_FILE_LIST</w:t>
      </w:r>
      <w:r w:rsidRPr="00A462B8">
        <w:rPr>
          <w:noProof/>
        </w:rPr>
        <w:tab/>
      </w:r>
      <w:r>
        <w:rPr>
          <w:noProof/>
        </w:rPr>
        <w:fldChar w:fldCharType="begin"/>
      </w:r>
      <w:r w:rsidRPr="00A462B8">
        <w:rPr>
          <w:noProof/>
        </w:rPr>
        <w:instrText xml:space="preserve"> PAGEREF _Toc456106030 \h </w:instrText>
      </w:r>
      <w:r>
        <w:rPr>
          <w:noProof/>
        </w:rPr>
      </w:r>
      <w:r>
        <w:rPr>
          <w:noProof/>
        </w:rPr>
        <w:fldChar w:fldCharType="separate"/>
      </w:r>
      <w:r w:rsidR="00FE48F5">
        <w:rPr>
          <w:noProof/>
        </w:rPr>
        <w:t>13</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5.3.14</w:t>
      </w:r>
      <w:r w:rsidRPr="00A462B8">
        <w:rPr>
          <w:rFonts w:asciiTheme="minorHAnsi" w:eastAsiaTheme="minorEastAsia" w:hAnsiTheme="minorHAnsi" w:cstheme="minorBidi"/>
          <w:noProof/>
          <w:szCs w:val="22"/>
          <w:lang w:eastAsia="fr-FR"/>
        </w:rPr>
        <w:tab/>
      </w:r>
      <w:r w:rsidRPr="00A462B8">
        <w:rPr>
          <w:noProof/>
        </w:rPr>
        <w:t>Tag SUPPORT_FILE</w:t>
      </w:r>
      <w:r w:rsidRPr="00A462B8">
        <w:rPr>
          <w:noProof/>
        </w:rPr>
        <w:tab/>
      </w:r>
      <w:r>
        <w:rPr>
          <w:noProof/>
        </w:rPr>
        <w:fldChar w:fldCharType="begin"/>
      </w:r>
      <w:r w:rsidRPr="00A462B8">
        <w:rPr>
          <w:noProof/>
        </w:rPr>
        <w:instrText xml:space="preserve"> PAGEREF _Toc456106031 \h </w:instrText>
      </w:r>
      <w:r>
        <w:rPr>
          <w:noProof/>
        </w:rPr>
      </w:r>
      <w:r>
        <w:rPr>
          <w:noProof/>
        </w:rPr>
        <w:fldChar w:fldCharType="separate"/>
      </w:r>
      <w:r w:rsidR="00FE48F5">
        <w:rPr>
          <w:noProof/>
        </w:rPr>
        <w:t>14</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5.3.15</w:t>
      </w:r>
      <w:r w:rsidRPr="00A462B8">
        <w:rPr>
          <w:rFonts w:asciiTheme="minorHAnsi" w:eastAsiaTheme="minorEastAsia" w:hAnsiTheme="minorHAnsi" w:cstheme="minorBidi"/>
          <w:noProof/>
          <w:szCs w:val="22"/>
          <w:lang w:eastAsia="fr-FR"/>
        </w:rPr>
        <w:tab/>
      </w:r>
      <w:r w:rsidRPr="00A462B8">
        <w:rPr>
          <w:noProof/>
        </w:rPr>
        <w:t>Tag USER_DATA</w:t>
      </w:r>
      <w:r w:rsidRPr="00A462B8">
        <w:rPr>
          <w:noProof/>
        </w:rPr>
        <w:tab/>
      </w:r>
      <w:r>
        <w:rPr>
          <w:noProof/>
        </w:rPr>
        <w:fldChar w:fldCharType="begin"/>
      </w:r>
      <w:r w:rsidRPr="00A462B8">
        <w:rPr>
          <w:noProof/>
        </w:rPr>
        <w:instrText xml:space="preserve"> PAGEREF _Toc456106032 \h </w:instrText>
      </w:r>
      <w:r>
        <w:rPr>
          <w:noProof/>
        </w:rPr>
      </w:r>
      <w:r>
        <w:rPr>
          <w:noProof/>
        </w:rPr>
        <w:fldChar w:fldCharType="separate"/>
      </w:r>
      <w:r w:rsidR="00FE48F5">
        <w:rPr>
          <w:noProof/>
        </w:rPr>
        <w:t>14</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lastRenderedPageBreak/>
        <w:t>5.3.16</w:t>
      </w:r>
      <w:r w:rsidRPr="00A462B8">
        <w:rPr>
          <w:rFonts w:asciiTheme="minorHAnsi" w:eastAsiaTheme="minorEastAsia" w:hAnsiTheme="minorHAnsi" w:cstheme="minorBidi"/>
          <w:noProof/>
          <w:szCs w:val="22"/>
          <w:lang w:eastAsia="fr-FR"/>
        </w:rPr>
        <w:tab/>
      </w:r>
      <w:r w:rsidRPr="00A462B8">
        <w:rPr>
          <w:noProof/>
        </w:rPr>
        <w:t>Tag USER_DATA_FILE</w:t>
      </w:r>
      <w:r w:rsidRPr="00A462B8">
        <w:rPr>
          <w:noProof/>
        </w:rPr>
        <w:tab/>
      </w:r>
      <w:r>
        <w:rPr>
          <w:noProof/>
        </w:rPr>
        <w:fldChar w:fldCharType="begin"/>
      </w:r>
      <w:r w:rsidRPr="00A462B8">
        <w:rPr>
          <w:noProof/>
        </w:rPr>
        <w:instrText xml:space="preserve"> PAGEREF _Toc456106033 \h </w:instrText>
      </w:r>
      <w:r>
        <w:rPr>
          <w:noProof/>
        </w:rPr>
      </w:r>
      <w:r>
        <w:rPr>
          <w:noProof/>
        </w:rPr>
        <w:fldChar w:fldCharType="separate"/>
      </w:r>
      <w:r w:rsidR="00FE48F5">
        <w:rPr>
          <w:noProof/>
        </w:rPr>
        <w:t>14</w:t>
      </w:r>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5.3.17</w:t>
      </w:r>
      <w:r w:rsidRPr="00A462B8">
        <w:rPr>
          <w:rFonts w:asciiTheme="minorHAnsi" w:eastAsiaTheme="minorEastAsia" w:hAnsiTheme="minorHAnsi" w:cstheme="minorBidi"/>
          <w:noProof/>
          <w:szCs w:val="22"/>
          <w:lang w:eastAsia="fr-FR"/>
        </w:rPr>
        <w:tab/>
      </w:r>
      <w:r w:rsidRPr="00A462B8">
        <w:rPr>
          <w:noProof/>
        </w:rPr>
        <w:t>Tag USER_DATA_TEXT</w:t>
      </w:r>
      <w:r w:rsidRPr="00A462B8">
        <w:rPr>
          <w:noProof/>
        </w:rPr>
        <w:tab/>
      </w:r>
      <w:r>
        <w:rPr>
          <w:noProof/>
        </w:rPr>
        <w:fldChar w:fldCharType="begin"/>
      </w:r>
      <w:r w:rsidRPr="00A462B8">
        <w:rPr>
          <w:noProof/>
        </w:rPr>
        <w:instrText xml:space="preserve"> PAGEREF _Toc456106034 \h </w:instrText>
      </w:r>
      <w:r>
        <w:rPr>
          <w:noProof/>
        </w:rPr>
      </w:r>
      <w:r>
        <w:rPr>
          <w:noProof/>
        </w:rPr>
        <w:fldChar w:fldCharType="separate"/>
      </w:r>
      <w:r w:rsidR="00FE48F5">
        <w:rPr>
          <w:noProof/>
        </w:rPr>
        <w:t>15</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5.3.18</w:t>
      </w:r>
      <w:r w:rsidRPr="005D100C">
        <w:rPr>
          <w:rFonts w:asciiTheme="minorHAnsi" w:eastAsiaTheme="minorEastAsia" w:hAnsiTheme="minorHAnsi" w:cstheme="minorBidi"/>
          <w:noProof/>
          <w:szCs w:val="22"/>
          <w:lang w:eastAsia="fr-FR"/>
        </w:rPr>
        <w:tab/>
      </w:r>
      <w:r>
        <w:rPr>
          <w:noProof/>
        </w:rPr>
        <w:t>Tag USER_DATA_BCC</w:t>
      </w:r>
      <w:r>
        <w:rPr>
          <w:noProof/>
        </w:rPr>
        <w:tab/>
      </w:r>
      <w:r>
        <w:rPr>
          <w:noProof/>
        </w:rPr>
        <w:fldChar w:fldCharType="begin"/>
      </w:r>
      <w:r>
        <w:rPr>
          <w:noProof/>
        </w:rPr>
        <w:instrText xml:space="preserve"> PAGEREF _Toc456106035 \h </w:instrText>
      </w:r>
      <w:r>
        <w:rPr>
          <w:noProof/>
        </w:rPr>
      </w:r>
      <w:r>
        <w:rPr>
          <w:noProof/>
        </w:rPr>
        <w:fldChar w:fldCharType="separate"/>
      </w:r>
      <w:r w:rsidR="00FE48F5">
        <w:rPr>
          <w:noProof/>
        </w:rPr>
        <w:t>15</w:t>
      </w:r>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5.3.19</w:t>
      </w:r>
      <w:r w:rsidRPr="005D100C">
        <w:rPr>
          <w:rFonts w:asciiTheme="minorHAnsi" w:eastAsiaTheme="minorEastAsia" w:hAnsiTheme="minorHAnsi" w:cstheme="minorBidi"/>
          <w:noProof/>
          <w:szCs w:val="22"/>
          <w:lang w:eastAsia="fr-FR"/>
        </w:rPr>
        <w:tab/>
      </w:r>
      <w:r>
        <w:rPr>
          <w:noProof/>
        </w:rPr>
        <w:t>Tag MEDIA</w:t>
      </w:r>
      <w:r>
        <w:rPr>
          <w:noProof/>
        </w:rPr>
        <w:tab/>
      </w:r>
      <w:r>
        <w:rPr>
          <w:noProof/>
        </w:rPr>
        <w:fldChar w:fldCharType="begin"/>
      </w:r>
      <w:r>
        <w:rPr>
          <w:noProof/>
        </w:rPr>
        <w:instrText xml:space="preserve"> PAGEREF _Toc456106036 \h </w:instrText>
      </w:r>
      <w:r>
        <w:rPr>
          <w:noProof/>
        </w:rPr>
      </w:r>
      <w:r>
        <w:rPr>
          <w:noProof/>
        </w:rPr>
        <w:fldChar w:fldCharType="separate"/>
      </w:r>
      <w:r w:rsidR="00FE48F5">
        <w:rPr>
          <w:noProof/>
        </w:rPr>
        <w:t>15</w:t>
      </w:r>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6.</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LIMITATIONS</w:t>
      </w:r>
      <w:r w:rsidRPr="005D100C">
        <w:rPr>
          <w:noProof/>
          <w:lang w:val="en-US"/>
        </w:rPr>
        <w:tab/>
      </w:r>
      <w:r>
        <w:rPr>
          <w:noProof/>
        </w:rPr>
        <w:fldChar w:fldCharType="begin"/>
      </w:r>
      <w:r w:rsidRPr="005D100C">
        <w:rPr>
          <w:noProof/>
          <w:lang w:val="en-US"/>
        </w:rPr>
        <w:instrText xml:space="preserve"> PAGEREF _Toc456106037 \h </w:instrText>
      </w:r>
      <w:r>
        <w:rPr>
          <w:noProof/>
        </w:rPr>
      </w:r>
      <w:r>
        <w:rPr>
          <w:noProof/>
        </w:rPr>
        <w:fldChar w:fldCharType="separate"/>
      </w:r>
      <w:r w:rsidR="00FE48F5">
        <w:rPr>
          <w:noProof/>
          <w:lang w:val="en-US"/>
        </w:rPr>
        <w:t>15</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6.1</w:t>
      </w:r>
      <w:r w:rsidRPr="005D100C">
        <w:rPr>
          <w:rFonts w:asciiTheme="minorHAnsi" w:eastAsiaTheme="minorEastAsia" w:hAnsiTheme="minorHAnsi" w:cstheme="minorBidi"/>
          <w:b w:val="0"/>
          <w:caps w:val="0"/>
          <w:noProof/>
          <w:szCs w:val="22"/>
          <w:lang w:val="en-US" w:eastAsia="fr-FR"/>
        </w:rPr>
        <w:tab/>
      </w:r>
      <w:r w:rsidRPr="005D100C">
        <w:rPr>
          <w:noProof/>
          <w:lang w:val="en-US"/>
        </w:rPr>
        <w:t>ARINC665-1</w:t>
      </w:r>
      <w:r w:rsidRPr="005D100C">
        <w:rPr>
          <w:noProof/>
          <w:lang w:val="en-US"/>
        </w:rPr>
        <w:tab/>
      </w:r>
      <w:r>
        <w:rPr>
          <w:noProof/>
        </w:rPr>
        <w:fldChar w:fldCharType="begin"/>
      </w:r>
      <w:r w:rsidRPr="005D100C">
        <w:rPr>
          <w:noProof/>
          <w:lang w:val="en-US"/>
        </w:rPr>
        <w:instrText xml:space="preserve"> PAGEREF _Toc456106038 \h </w:instrText>
      </w:r>
      <w:r>
        <w:rPr>
          <w:noProof/>
        </w:rPr>
      </w:r>
      <w:r>
        <w:rPr>
          <w:noProof/>
        </w:rPr>
        <w:fldChar w:fldCharType="separate"/>
      </w:r>
      <w:r w:rsidR="00FE48F5">
        <w:rPr>
          <w:noProof/>
          <w:lang w:val="en-US"/>
        </w:rPr>
        <w:t>15</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6.2</w:t>
      </w:r>
      <w:r w:rsidRPr="005D100C">
        <w:rPr>
          <w:rFonts w:asciiTheme="minorHAnsi" w:eastAsiaTheme="minorEastAsia" w:hAnsiTheme="minorHAnsi" w:cstheme="minorBidi"/>
          <w:b w:val="0"/>
          <w:caps w:val="0"/>
          <w:noProof/>
          <w:szCs w:val="22"/>
          <w:lang w:val="en-US" w:eastAsia="fr-FR"/>
        </w:rPr>
        <w:tab/>
      </w:r>
      <w:r w:rsidRPr="005D100C">
        <w:rPr>
          <w:noProof/>
          <w:lang w:val="en-US"/>
        </w:rPr>
        <w:t>ARINC665-2</w:t>
      </w:r>
      <w:r w:rsidRPr="005D100C">
        <w:rPr>
          <w:noProof/>
          <w:lang w:val="en-US"/>
        </w:rPr>
        <w:tab/>
      </w:r>
      <w:r>
        <w:rPr>
          <w:noProof/>
        </w:rPr>
        <w:fldChar w:fldCharType="begin"/>
      </w:r>
      <w:r w:rsidRPr="005D100C">
        <w:rPr>
          <w:noProof/>
          <w:lang w:val="en-US"/>
        </w:rPr>
        <w:instrText xml:space="preserve"> PAGEREF _Toc456106039 \h </w:instrText>
      </w:r>
      <w:r>
        <w:rPr>
          <w:noProof/>
        </w:rPr>
      </w:r>
      <w:r>
        <w:rPr>
          <w:noProof/>
        </w:rPr>
        <w:fldChar w:fldCharType="separate"/>
      </w:r>
      <w:r w:rsidR="00FE48F5">
        <w:rPr>
          <w:noProof/>
          <w:lang w:val="en-US"/>
        </w:rPr>
        <w:t>15</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6.2.1</w:t>
      </w:r>
      <w:r w:rsidRPr="005D100C">
        <w:rPr>
          <w:rFonts w:asciiTheme="minorHAnsi" w:eastAsiaTheme="minorEastAsia" w:hAnsiTheme="minorHAnsi" w:cstheme="minorBidi"/>
          <w:noProof/>
          <w:szCs w:val="22"/>
          <w:lang w:val="en-US" w:eastAsia="fr-FR"/>
        </w:rPr>
        <w:tab/>
      </w:r>
      <w:r w:rsidRPr="005D100C">
        <w:rPr>
          <w:noProof/>
          <w:lang w:val="en-US"/>
        </w:rPr>
        <w:t>General</w:t>
      </w:r>
      <w:r w:rsidRPr="005D100C">
        <w:rPr>
          <w:noProof/>
          <w:lang w:val="en-US"/>
        </w:rPr>
        <w:tab/>
      </w:r>
      <w:r>
        <w:rPr>
          <w:noProof/>
        </w:rPr>
        <w:fldChar w:fldCharType="begin"/>
      </w:r>
      <w:r w:rsidRPr="005D100C">
        <w:rPr>
          <w:noProof/>
          <w:lang w:val="en-US"/>
        </w:rPr>
        <w:instrText xml:space="preserve"> PAGEREF _Toc456106040 \h </w:instrText>
      </w:r>
      <w:r>
        <w:rPr>
          <w:noProof/>
        </w:rPr>
      </w:r>
      <w:r>
        <w:rPr>
          <w:noProof/>
        </w:rPr>
        <w:fldChar w:fldCharType="separate"/>
      </w:r>
      <w:r w:rsidR="00FE48F5">
        <w:rPr>
          <w:noProof/>
          <w:lang w:val="en-US"/>
        </w:rPr>
        <w:t>15</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6.2.2</w:t>
      </w:r>
      <w:r w:rsidRPr="005D100C">
        <w:rPr>
          <w:rFonts w:asciiTheme="minorHAnsi" w:eastAsiaTheme="minorEastAsia" w:hAnsiTheme="minorHAnsi" w:cstheme="minorBidi"/>
          <w:noProof/>
          <w:szCs w:val="22"/>
          <w:lang w:val="en-US" w:eastAsia="fr-FR"/>
        </w:rPr>
        <w:tab/>
      </w:r>
      <w:r w:rsidRPr="005D100C">
        <w:rPr>
          <w:noProof/>
          <w:lang w:val="en-US"/>
        </w:rPr>
        <w:t>Data files</w:t>
      </w:r>
      <w:r w:rsidRPr="005D100C">
        <w:rPr>
          <w:noProof/>
          <w:lang w:val="en-US"/>
        </w:rPr>
        <w:tab/>
      </w:r>
      <w:r>
        <w:rPr>
          <w:noProof/>
        </w:rPr>
        <w:fldChar w:fldCharType="begin"/>
      </w:r>
      <w:r w:rsidRPr="005D100C">
        <w:rPr>
          <w:noProof/>
          <w:lang w:val="en-US"/>
        </w:rPr>
        <w:instrText xml:space="preserve"> PAGEREF _Toc456106041 \h </w:instrText>
      </w:r>
      <w:r>
        <w:rPr>
          <w:noProof/>
        </w:rPr>
      </w:r>
      <w:r>
        <w:rPr>
          <w:noProof/>
        </w:rPr>
        <w:fldChar w:fldCharType="separate"/>
      </w:r>
      <w:r w:rsidR="00FE48F5">
        <w:rPr>
          <w:noProof/>
          <w:lang w:val="en-US"/>
        </w:rPr>
        <w:t>15</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6.2.3</w:t>
      </w:r>
      <w:r w:rsidRPr="005D100C">
        <w:rPr>
          <w:rFonts w:asciiTheme="minorHAnsi" w:eastAsiaTheme="minorEastAsia" w:hAnsiTheme="minorHAnsi" w:cstheme="minorBidi"/>
          <w:noProof/>
          <w:szCs w:val="22"/>
          <w:lang w:val="en-US" w:eastAsia="fr-FR"/>
        </w:rPr>
        <w:tab/>
      </w:r>
      <w:r w:rsidRPr="005D100C">
        <w:rPr>
          <w:noProof/>
          <w:lang w:val="en-US"/>
        </w:rPr>
        <w:t>List-of-Files file</w:t>
      </w:r>
      <w:r w:rsidRPr="005D100C">
        <w:rPr>
          <w:noProof/>
          <w:lang w:val="en-US"/>
        </w:rPr>
        <w:tab/>
      </w:r>
      <w:r>
        <w:rPr>
          <w:noProof/>
        </w:rPr>
        <w:fldChar w:fldCharType="begin"/>
      </w:r>
      <w:r w:rsidRPr="005D100C">
        <w:rPr>
          <w:noProof/>
          <w:lang w:val="en-US"/>
        </w:rPr>
        <w:instrText xml:space="preserve"> PAGEREF _Toc456106042 \h </w:instrText>
      </w:r>
      <w:r>
        <w:rPr>
          <w:noProof/>
        </w:rPr>
      </w:r>
      <w:r>
        <w:rPr>
          <w:noProof/>
        </w:rPr>
        <w:fldChar w:fldCharType="separate"/>
      </w:r>
      <w:r w:rsidR="00FE48F5">
        <w:rPr>
          <w:noProof/>
          <w:lang w:val="en-US"/>
        </w:rPr>
        <w:t>15</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6.2.4</w:t>
      </w:r>
      <w:r w:rsidRPr="005D100C">
        <w:rPr>
          <w:rFonts w:asciiTheme="minorHAnsi" w:eastAsiaTheme="minorEastAsia" w:hAnsiTheme="minorHAnsi" w:cstheme="minorBidi"/>
          <w:noProof/>
          <w:szCs w:val="22"/>
          <w:lang w:val="en-US" w:eastAsia="fr-FR"/>
        </w:rPr>
        <w:tab/>
      </w:r>
      <w:r w:rsidRPr="005D100C">
        <w:rPr>
          <w:noProof/>
          <w:lang w:val="en-US"/>
        </w:rPr>
        <w:t>List-of-Loads file</w:t>
      </w:r>
      <w:r w:rsidRPr="005D100C">
        <w:rPr>
          <w:noProof/>
          <w:lang w:val="en-US"/>
        </w:rPr>
        <w:tab/>
      </w:r>
      <w:r>
        <w:rPr>
          <w:noProof/>
        </w:rPr>
        <w:fldChar w:fldCharType="begin"/>
      </w:r>
      <w:r w:rsidRPr="005D100C">
        <w:rPr>
          <w:noProof/>
          <w:lang w:val="en-US"/>
        </w:rPr>
        <w:instrText xml:space="preserve"> PAGEREF _Toc456106043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6.2.5</w:t>
      </w:r>
      <w:r w:rsidRPr="005D100C">
        <w:rPr>
          <w:rFonts w:asciiTheme="minorHAnsi" w:eastAsiaTheme="minorEastAsia" w:hAnsiTheme="minorHAnsi" w:cstheme="minorBidi"/>
          <w:noProof/>
          <w:szCs w:val="22"/>
          <w:lang w:val="en-US" w:eastAsia="fr-FR"/>
        </w:rPr>
        <w:tab/>
      </w:r>
      <w:r w:rsidRPr="005D100C">
        <w:rPr>
          <w:noProof/>
          <w:lang w:val="en-US"/>
        </w:rPr>
        <w:t>List-of-Batch file</w:t>
      </w:r>
      <w:r w:rsidRPr="005D100C">
        <w:rPr>
          <w:noProof/>
          <w:lang w:val="en-US"/>
        </w:rPr>
        <w:tab/>
      </w:r>
      <w:r>
        <w:rPr>
          <w:noProof/>
        </w:rPr>
        <w:fldChar w:fldCharType="begin"/>
      </w:r>
      <w:r w:rsidRPr="005D100C">
        <w:rPr>
          <w:noProof/>
          <w:lang w:val="en-US"/>
        </w:rPr>
        <w:instrText xml:space="preserve"> PAGEREF _Toc456106044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6.2.6</w:t>
      </w:r>
      <w:r w:rsidRPr="005D100C">
        <w:rPr>
          <w:rFonts w:asciiTheme="minorHAnsi" w:eastAsiaTheme="minorEastAsia" w:hAnsiTheme="minorHAnsi" w:cstheme="minorBidi"/>
          <w:noProof/>
          <w:szCs w:val="22"/>
          <w:lang w:val="en-US" w:eastAsia="fr-FR"/>
        </w:rPr>
        <w:tab/>
      </w:r>
      <w:r w:rsidRPr="005D100C">
        <w:rPr>
          <w:noProof/>
          <w:lang w:val="en-US"/>
        </w:rPr>
        <w:t>Batch file</w:t>
      </w:r>
      <w:r w:rsidRPr="005D100C">
        <w:rPr>
          <w:noProof/>
          <w:lang w:val="en-US"/>
        </w:rPr>
        <w:tab/>
      </w:r>
      <w:r>
        <w:rPr>
          <w:noProof/>
        </w:rPr>
        <w:fldChar w:fldCharType="begin"/>
      </w:r>
      <w:r w:rsidRPr="005D100C">
        <w:rPr>
          <w:noProof/>
          <w:lang w:val="en-US"/>
        </w:rPr>
        <w:instrText xml:space="preserve"> PAGEREF _Toc456106045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6.3</w:t>
      </w:r>
      <w:r w:rsidRPr="005D100C">
        <w:rPr>
          <w:rFonts w:asciiTheme="minorHAnsi" w:eastAsiaTheme="minorEastAsia" w:hAnsiTheme="minorHAnsi" w:cstheme="minorBidi"/>
          <w:b w:val="0"/>
          <w:caps w:val="0"/>
          <w:noProof/>
          <w:szCs w:val="22"/>
          <w:lang w:val="en-US" w:eastAsia="fr-FR"/>
        </w:rPr>
        <w:tab/>
      </w:r>
      <w:r w:rsidRPr="005D100C">
        <w:rPr>
          <w:noProof/>
          <w:lang w:val="en-US"/>
        </w:rPr>
        <w:t>ARINC665-3</w:t>
      </w:r>
      <w:r w:rsidRPr="005D100C">
        <w:rPr>
          <w:noProof/>
          <w:lang w:val="en-US"/>
        </w:rPr>
        <w:tab/>
      </w:r>
      <w:r>
        <w:rPr>
          <w:noProof/>
        </w:rPr>
        <w:fldChar w:fldCharType="begin"/>
      </w:r>
      <w:r w:rsidRPr="005D100C">
        <w:rPr>
          <w:noProof/>
          <w:lang w:val="en-US"/>
        </w:rPr>
        <w:instrText xml:space="preserve"> PAGEREF _Toc456106046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6.3.1</w:t>
      </w:r>
      <w:r w:rsidRPr="005D100C">
        <w:rPr>
          <w:rFonts w:asciiTheme="minorHAnsi" w:eastAsiaTheme="minorEastAsia" w:hAnsiTheme="minorHAnsi" w:cstheme="minorBidi"/>
          <w:noProof/>
          <w:szCs w:val="22"/>
          <w:lang w:val="en-US" w:eastAsia="fr-FR"/>
        </w:rPr>
        <w:tab/>
      </w:r>
      <w:r w:rsidRPr="005D100C">
        <w:rPr>
          <w:noProof/>
          <w:lang w:val="en-US"/>
        </w:rPr>
        <w:t>General</w:t>
      </w:r>
      <w:r w:rsidRPr="005D100C">
        <w:rPr>
          <w:noProof/>
          <w:lang w:val="en-US"/>
        </w:rPr>
        <w:tab/>
      </w:r>
      <w:r>
        <w:rPr>
          <w:noProof/>
        </w:rPr>
        <w:fldChar w:fldCharType="begin"/>
      </w:r>
      <w:r w:rsidRPr="005D100C">
        <w:rPr>
          <w:noProof/>
          <w:lang w:val="en-US"/>
        </w:rPr>
        <w:instrText xml:space="preserve"> PAGEREF _Toc456106047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6.3.2</w:t>
      </w:r>
      <w:r w:rsidRPr="005D100C">
        <w:rPr>
          <w:rFonts w:asciiTheme="minorHAnsi" w:eastAsiaTheme="minorEastAsia" w:hAnsiTheme="minorHAnsi" w:cstheme="minorBidi"/>
          <w:noProof/>
          <w:szCs w:val="22"/>
          <w:lang w:val="en-US" w:eastAsia="fr-FR"/>
        </w:rPr>
        <w:tab/>
      </w:r>
      <w:r w:rsidRPr="005D100C">
        <w:rPr>
          <w:noProof/>
          <w:lang w:val="en-US"/>
        </w:rPr>
        <w:t>Header file</w:t>
      </w:r>
      <w:r w:rsidRPr="005D100C">
        <w:rPr>
          <w:noProof/>
          <w:lang w:val="en-US"/>
        </w:rPr>
        <w:tab/>
      </w:r>
      <w:r>
        <w:rPr>
          <w:noProof/>
        </w:rPr>
        <w:fldChar w:fldCharType="begin"/>
      </w:r>
      <w:r w:rsidRPr="005D100C">
        <w:rPr>
          <w:noProof/>
          <w:lang w:val="en-US"/>
        </w:rPr>
        <w:instrText xml:space="preserve"> PAGEREF _Toc456106048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6.3.3</w:t>
      </w:r>
      <w:r w:rsidRPr="005D100C">
        <w:rPr>
          <w:rFonts w:asciiTheme="minorHAnsi" w:eastAsiaTheme="minorEastAsia" w:hAnsiTheme="minorHAnsi" w:cstheme="minorBidi"/>
          <w:noProof/>
          <w:szCs w:val="22"/>
          <w:lang w:val="en-US" w:eastAsia="fr-FR"/>
        </w:rPr>
        <w:tab/>
      </w:r>
      <w:r w:rsidRPr="005D100C">
        <w:rPr>
          <w:noProof/>
          <w:lang w:val="en-US"/>
        </w:rPr>
        <w:t>Data files</w:t>
      </w:r>
      <w:r w:rsidRPr="005D100C">
        <w:rPr>
          <w:noProof/>
          <w:lang w:val="en-US"/>
        </w:rPr>
        <w:tab/>
      </w:r>
      <w:r>
        <w:rPr>
          <w:noProof/>
        </w:rPr>
        <w:fldChar w:fldCharType="begin"/>
      </w:r>
      <w:r w:rsidRPr="005D100C">
        <w:rPr>
          <w:noProof/>
          <w:lang w:val="en-US"/>
        </w:rPr>
        <w:instrText xml:space="preserve"> PAGEREF _Toc456106049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6.3.4</w:t>
      </w:r>
      <w:r w:rsidRPr="005D100C">
        <w:rPr>
          <w:rFonts w:asciiTheme="minorHAnsi" w:eastAsiaTheme="minorEastAsia" w:hAnsiTheme="minorHAnsi" w:cstheme="minorBidi"/>
          <w:noProof/>
          <w:szCs w:val="22"/>
          <w:lang w:val="en-US" w:eastAsia="fr-FR"/>
        </w:rPr>
        <w:tab/>
      </w:r>
      <w:r w:rsidRPr="005D100C">
        <w:rPr>
          <w:noProof/>
          <w:lang w:val="en-US"/>
        </w:rPr>
        <w:t>List-of-Files file</w:t>
      </w:r>
      <w:r w:rsidRPr="005D100C">
        <w:rPr>
          <w:noProof/>
          <w:lang w:val="en-US"/>
        </w:rPr>
        <w:tab/>
      </w:r>
      <w:r>
        <w:rPr>
          <w:noProof/>
        </w:rPr>
        <w:fldChar w:fldCharType="begin"/>
      </w:r>
      <w:r w:rsidRPr="005D100C">
        <w:rPr>
          <w:noProof/>
          <w:lang w:val="en-US"/>
        </w:rPr>
        <w:instrText xml:space="preserve"> PAGEREF _Toc456106050 \h </w:instrText>
      </w:r>
      <w:r>
        <w:rPr>
          <w:noProof/>
        </w:rPr>
      </w:r>
      <w:r>
        <w:rPr>
          <w:noProof/>
        </w:rPr>
        <w:fldChar w:fldCharType="separate"/>
      </w:r>
      <w:r w:rsidR="00FE48F5">
        <w:rPr>
          <w:noProof/>
          <w:lang w:val="en-US"/>
        </w:rPr>
        <w:t>16</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6.3.5</w:t>
      </w:r>
      <w:r w:rsidRPr="005D100C">
        <w:rPr>
          <w:rFonts w:asciiTheme="minorHAnsi" w:eastAsiaTheme="minorEastAsia" w:hAnsiTheme="minorHAnsi" w:cstheme="minorBidi"/>
          <w:noProof/>
          <w:szCs w:val="22"/>
          <w:lang w:val="en-US" w:eastAsia="fr-FR"/>
        </w:rPr>
        <w:tab/>
      </w:r>
      <w:r w:rsidRPr="005D100C">
        <w:rPr>
          <w:noProof/>
          <w:lang w:val="en-US"/>
        </w:rPr>
        <w:t>List-of-Loads file</w:t>
      </w:r>
      <w:r w:rsidRPr="005D100C">
        <w:rPr>
          <w:noProof/>
          <w:lang w:val="en-US"/>
        </w:rPr>
        <w:tab/>
      </w:r>
      <w:r>
        <w:rPr>
          <w:noProof/>
        </w:rPr>
        <w:fldChar w:fldCharType="begin"/>
      </w:r>
      <w:r w:rsidRPr="005D100C">
        <w:rPr>
          <w:noProof/>
          <w:lang w:val="en-US"/>
        </w:rPr>
        <w:instrText xml:space="preserve"> PAGEREF _Toc456106051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6.3.6</w:t>
      </w:r>
      <w:r w:rsidRPr="005D100C">
        <w:rPr>
          <w:rFonts w:asciiTheme="minorHAnsi" w:eastAsiaTheme="minorEastAsia" w:hAnsiTheme="minorHAnsi" w:cstheme="minorBidi"/>
          <w:noProof/>
          <w:szCs w:val="22"/>
          <w:lang w:val="en-US" w:eastAsia="fr-FR"/>
        </w:rPr>
        <w:tab/>
      </w:r>
      <w:r w:rsidRPr="005D100C">
        <w:rPr>
          <w:noProof/>
          <w:lang w:val="en-US"/>
        </w:rPr>
        <w:t>List-of-Batch file</w:t>
      </w:r>
      <w:r w:rsidRPr="005D100C">
        <w:rPr>
          <w:noProof/>
          <w:lang w:val="en-US"/>
        </w:rPr>
        <w:tab/>
      </w:r>
      <w:r>
        <w:rPr>
          <w:noProof/>
        </w:rPr>
        <w:fldChar w:fldCharType="begin"/>
      </w:r>
      <w:r w:rsidRPr="005D100C">
        <w:rPr>
          <w:noProof/>
          <w:lang w:val="en-US"/>
        </w:rPr>
        <w:instrText xml:space="preserve"> PAGEREF _Toc456106052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6.3.7</w:t>
      </w:r>
      <w:r w:rsidRPr="005D100C">
        <w:rPr>
          <w:rFonts w:asciiTheme="minorHAnsi" w:eastAsiaTheme="minorEastAsia" w:hAnsiTheme="minorHAnsi" w:cstheme="minorBidi"/>
          <w:noProof/>
          <w:szCs w:val="22"/>
          <w:lang w:val="en-US" w:eastAsia="fr-FR"/>
        </w:rPr>
        <w:tab/>
      </w:r>
      <w:r w:rsidRPr="005D100C">
        <w:rPr>
          <w:noProof/>
          <w:lang w:val="en-US"/>
        </w:rPr>
        <w:t>Batch file</w:t>
      </w:r>
      <w:r w:rsidRPr="005D100C">
        <w:rPr>
          <w:noProof/>
          <w:lang w:val="en-US"/>
        </w:rPr>
        <w:tab/>
      </w:r>
      <w:r>
        <w:rPr>
          <w:noProof/>
        </w:rPr>
        <w:fldChar w:fldCharType="begin"/>
      </w:r>
      <w:r w:rsidRPr="005D100C">
        <w:rPr>
          <w:noProof/>
          <w:lang w:val="en-US"/>
        </w:rPr>
        <w:instrText xml:space="preserve"> PAGEREF _Toc456106053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7.</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LOAD STRUCTURE</w:t>
      </w:r>
      <w:r w:rsidRPr="005D100C">
        <w:rPr>
          <w:noProof/>
          <w:lang w:val="en-US"/>
        </w:rPr>
        <w:tab/>
      </w:r>
      <w:r>
        <w:rPr>
          <w:noProof/>
        </w:rPr>
        <w:fldChar w:fldCharType="begin"/>
      </w:r>
      <w:r w:rsidRPr="005D100C">
        <w:rPr>
          <w:noProof/>
          <w:lang w:val="en-US"/>
        </w:rPr>
        <w:instrText xml:space="preserve"> PAGEREF _Toc456106054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7.1</w:t>
      </w:r>
      <w:r w:rsidRPr="005D100C">
        <w:rPr>
          <w:rFonts w:asciiTheme="minorHAnsi" w:eastAsiaTheme="minorEastAsia" w:hAnsiTheme="minorHAnsi" w:cstheme="minorBidi"/>
          <w:b w:val="0"/>
          <w:caps w:val="0"/>
          <w:noProof/>
          <w:szCs w:val="22"/>
          <w:lang w:val="en-US" w:eastAsia="fr-FR"/>
        </w:rPr>
        <w:tab/>
      </w:r>
      <w:r w:rsidRPr="005D100C">
        <w:rPr>
          <w:noProof/>
          <w:lang w:val="en-US"/>
        </w:rPr>
        <w:t>Filenames</w:t>
      </w:r>
      <w:r w:rsidRPr="005D100C">
        <w:rPr>
          <w:noProof/>
          <w:lang w:val="en-US"/>
        </w:rPr>
        <w:tab/>
      </w:r>
      <w:r>
        <w:rPr>
          <w:noProof/>
        </w:rPr>
        <w:fldChar w:fldCharType="begin"/>
      </w:r>
      <w:r w:rsidRPr="005D100C">
        <w:rPr>
          <w:noProof/>
          <w:lang w:val="en-US"/>
        </w:rPr>
        <w:instrText xml:space="preserve"> PAGEREF _Toc456106055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7.1.1</w:t>
      </w:r>
      <w:r w:rsidRPr="005D100C">
        <w:rPr>
          <w:rFonts w:asciiTheme="minorHAnsi" w:eastAsiaTheme="minorEastAsia" w:hAnsiTheme="minorHAnsi" w:cstheme="minorBidi"/>
          <w:noProof/>
          <w:szCs w:val="22"/>
          <w:lang w:val="en-US" w:eastAsia="fr-FR"/>
        </w:rPr>
        <w:tab/>
      </w:r>
      <w:r w:rsidRPr="005D100C">
        <w:rPr>
          <w:noProof/>
          <w:lang w:val="en-US"/>
        </w:rPr>
        <w:t>Header file</w:t>
      </w:r>
      <w:r w:rsidRPr="005D100C">
        <w:rPr>
          <w:noProof/>
          <w:lang w:val="en-US"/>
        </w:rPr>
        <w:tab/>
      </w:r>
      <w:r>
        <w:rPr>
          <w:noProof/>
        </w:rPr>
        <w:fldChar w:fldCharType="begin"/>
      </w:r>
      <w:r w:rsidRPr="005D100C">
        <w:rPr>
          <w:noProof/>
          <w:lang w:val="en-US"/>
        </w:rPr>
        <w:instrText xml:space="preserve"> PAGEREF _Toc456106056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7.1.2</w:t>
      </w:r>
      <w:r w:rsidRPr="005D100C">
        <w:rPr>
          <w:rFonts w:asciiTheme="minorHAnsi" w:eastAsiaTheme="minorEastAsia" w:hAnsiTheme="minorHAnsi" w:cstheme="minorBidi"/>
          <w:noProof/>
          <w:szCs w:val="22"/>
          <w:lang w:val="en-US" w:eastAsia="fr-FR"/>
        </w:rPr>
        <w:tab/>
      </w:r>
      <w:r w:rsidRPr="005D100C">
        <w:rPr>
          <w:noProof/>
          <w:lang w:val="en-US"/>
        </w:rPr>
        <w:t>Data files</w:t>
      </w:r>
      <w:r w:rsidRPr="005D100C">
        <w:rPr>
          <w:noProof/>
          <w:lang w:val="en-US"/>
        </w:rPr>
        <w:tab/>
      </w:r>
      <w:r>
        <w:rPr>
          <w:noProof/>
        </w:rPr>
        <w:fldChar w:fldCharType="begin"/>
      </w:r>
      <w:r w:rsidRPr="005D100C">
        <w:rPr>
          <w:noProof/>
          <w:lang w:val="en-US"/>
        </w:rPr>
        <w:instrText xml:space="preserve"> PAGEREF _Toc456106057 \h </w:instrText>
      </w:r>
      <w:r>
        <w:rPr>
          <w:noProof/>
        </w:rPr>
      </w:r>
      <w:r>
        <w:rPr>
          <w:noProof/>
        </w:rPr>
        <w:fldChar w:fldCharType="separate"/>
      </w:r>
      <w:r w:rsidR="00FE48F5">
        <w:rPr>
          <w:noProof/>
          <w:lang w:val="en-US"/>
        </w:rPr>
        <w:t>17</w:t>
      </w:r>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7.1.3</w:t>
      </w:r>
      <w:r w:rsidRPr="005D100C">
        <w:rPr>
          <w:rFonts w:asciiTheme="minorHAnsi" w:eastAsiaTheme="minorEastAsia" w:hAnsiTheme="minorHAnsi" w:cstheme="minorBidi"/>
          <w:noProof/>
          <w:szCs w:val="22"/>
          <w:lang w:val="en-US" w:eastAsia="fr-FR"/>
        </w:rPr>
        <w:tab/>
      </w:r>
      <w:r w:rsidRPr="005D100C">
        <w:rPr>
          <w:noProof/>
          <w:lang w:val="en-US"/>
        </w:rPr>
        <w:t>Batch file</w:t>
      </w:r>
      <w:r w:rsidRPr="005D100C">
        <w:rPr>
          <w:noProof/>
          <w:lang w:val="en-US"/>
        </w:rPr>
        <w:tab/>
      </w:r>
      <w:r>
        <w:rPr>
          <w:noProof/>
        </w:rPr>
        <w:fldChar w:fldCharType="begin"/>
      </w:r>
      <w:r w:rsidRPr="005D100C">
        <w:rPr>
          <w:noProof/>
          <w:lang w:val="en-US"/>
        </w:rPr>
        <w:instrText xml:space="preserve"> PAGEREF _Toc456106058 \h </w:instrText>
      </w:r>
      <w:r>
        <w:rPr>
          <w:noProof/>
        </w:rPr>
      </w:r>
      <w:r>
        <w:rPr>
          <w:noProof/>
        </w:rPr>
        <w:fldChar w:fldCharType="separate"/>
      </w:r>
      <w:r w:rsidR="00FE48F5">
        <w:rPr>
          <w:noProof/>
          <w:lang w:val="en-US"/>
        </w:rPr>
        <w:t>17</w:t>
      </w:r>
      <w:r>
        <w:rPr>
          <w:noProof/>
        </w:rPr>
        <w:fldChar w:fldCharType="end"/>
      </w:r>
    </w:p>
    <w:p w:rsidR="0071077F" w:rsidRPr="002D6295" w:rsidRDefault="0071077F" w:rsidP="0071077F">
      <w:pPr>
        <w:spacing w:after="200" w:line="276" w:lineRule="auto"/>
        <w:jc w:val="center"/>
        <w:rPr>
          <w:b/>
          <w:caps/>
          <w:sz w:val="24"/>
          <w:lang w:val="en-US"/>
        </w:rPr>
      </w:pPr>
      <w:r>
        <w:rPr>
          <w:b/>
          <w:caps/>
          <w:sz w:val="24"/>
          <w:lang w:val="de-DE"/>
        </w:rPr>
        <w:fldChar w:fldCharType="end"/>
      </w:r>
    </w:p>
    <w:p w:rsidR="0071077F" w:rsidRPr="002D6295" w:rsidRDefault="0071077F">
      <w:pPr>
        <w:spacing w:after="200" w:line="276" w:lineRule="auto"/>
        <w:rPr>
          <w:b/>
          <w:caps/>
          <w:sz w:val="24"/>
          <w:lang w:val="en-US"/>
        </w:rPr>
      </w:pPr>
      <w:r w:rsidRPr="002D6295">
        <w:rPr>
          <w:lang w:val="en-US"/>
        </w:rPr>
        <w:br w:type="page"/>
      </w:r>
    </w:p>
    <w:p w:rsidR="00A24AF9" w:rsidRDefault="00A24AF9" w:rsidP="00A24AF9">
      <w:pPr>
        <w:pStyle w:val="Titre1"/>
      </w:pPr>
      <w:bookmarkStart w:id="9" w:name="_Toc456106007"/>
      <w:r>
        <w:lastRenderedPageBreak/>
        <w:t>INTRODUCTION</w:t>
      </w:r>
      <w:bookmarkEnd w:id="9"/>
    </w:p>
    <w:p w:rsidR="00A24AF9" w:rsidRDefault="00A24AF9" w:rsidP="00A24AF9">
      <w:pPr>
        <w:rPr>
          <w:lang w:val="en-US"/>
        </w:rPr>
      </w:pPr>
      <w:r w:rsidRPr="00A24AF9">
        <w:rPr>
          <w:lang w:val="en-US"/>
        </w:rPr>
        <w:t xml:space="preserve">This document is </w:t>
      </w:r>
      <w:r w:rsidR="0071077F">
        <w:rPr>
          <w:lang w:val="en-US"/>
        </w:rPr>
        <w:t>t</w:t>
      </w:r>
      <w:r w:rsidRPr="00A24AF9">
        <w:rPr>
          <w:lang w:val="en-US"/>
        </w:rPr>
        <w:t xml:space="preserve">he user’s manual of the </w:t>
      </w:r>
      <w:r>
        <w:rPr>
          <w:lang w:val="en-US"/>
        </w:rPr>
        <w:t xml:space="preserve">tool </w:t>
      </w:r>
      <w:r w:rsidR="0071077F">
        <w:rPr>
          <w:lang w:val="en-US"/>
        </w:rPr>
        <w:t xml:space="preserve">called </w:t>
      </w:r>
      <w:r>
        <w:rPr>
          <w:lang w:val="en-US"/>
        </w:rPr>
        <w:t>LSPB.</w:t>
      </w:r>
    </w:p>
    <w:p w:rsidR="00A24AF9" w:rsidRDefault="004A6D00" w:rsidP="00A24AF9">
      <w:pPr>
        <w:rPr>
          <w:lang w:val="en-US"/>
        </w:rPr>
      </w:pPr>
      <w:r>
        <w:rPr>
          <w:lang w:val="en-US"/>
        </w:rPr>
        <w:t xml:space="preserve">LSPB </w:t>
      </w:r>
      <w:r w:rsidR="00A24AF9">
        <w:rPr>
          <w:lang w:val="en-US"/>
        </w:rPr>
        <w:t xml:space="preserve">is used to build ARINC 665 loads compatible with </w:t>
      </w:r>
      <w:r>
        <w:rPr>
          <w:lang w:val="en-US"/>
        </w:rPr>
        <w:t>reports</w:t>
      </w:r>
      <w:r w:rsidR="00A24AF9">
        <w:rPr>
          <w:lang w:val="en-US"/>
        </w:rPr>
        <w:t xml:space="preserve"> described in ref [1], [2] and [3].</w:t>
      </w:r>
    </w:p>
    <w:p w:rsidR="0071077F" w:rsidRDefault="0071077F" w:rsidP="00A24AF9">
      <w:pPr>
        <w:rPr>
          <w:lang w:val="en-US"/>
        </w:rPr>
      </w:pPr>
      <w:r>
        <w:rPr>
          <w:lang w:val="en-US"/>
        </w:rPr>
        <w:t>LSPB run under JAVA and then necessitate the installation of the JRE. It has been tested with the following JRE version:</w:t>
      </w:r>
    </w:p>
    <w:p w:rsidR="004F4A06" w:rsidRDefault="0071077F" w:rsidP="004F4A06">
      <w:pPr>
        <w:pStyle w:val="Paragraphedeliste"/>
        <w:numPr>
          <w:ilvl w:val="0"/>
          <w:numId w:val="22"/>
        </w:numPr>
        <w:rPr>
          <w:lang w:val="en-US"/>
        </w:rPr>
      </w:pPr>
      <w:r>
        <w:rPr>
          <w:lang w:val="en-US"/>
        </w:rPr>
        <w:t>1.</w:t>
      </w:r>
      <w:r w:rsidR="008945F9">
        <w:rPr>
          <w:lang w:val="en-US"/>
        </w:rPr>
        <w:t>8</w:t>
      </w:r>
      <w:r>
        <w:rPr>
          <w:lang w:val="en-US"/>
        </w:rPr>
        <w:t>.0 2</w:t>
      </w:r>
      <w:r w:rsidR="008945F9">
        <w:rPr>
          <w:lang w:val="en-US"/>
        </w:rPr>
        <w:t>21</w:t>
      </w:r>
    </w:p>
    <w:p w:rsidR="004F4A06" w:rsidRDefault="004F4A06" w:rsidP="00E17329">
      <w:pPr>
        <w:spacing w:after="120"/>
        <w:rPr>
          <w:lang w:val="en-US"/>
        </w:rPr>
      </w:pPr>
      <w:r w:rsidRPr="004F4A06">
        <w:rPr>
          <w:lang w:val="en-US"/>
        </w:rPr>
        <w:t>This version is 64 bits only. It requests a JRE 64 bits. The 32 bits version is abandoned</w:t>
      </w:r>
      <w:r>
        <w:rPr>
          <w:lang w:val="en-US"/>
        </w:rPr>
        <w:t>.</w:t>
      </w:r>
    </w:p>
    <w:p w:rsidR="00E17329" w:rsidRDefault="00E17329" w:rsidP="00E17329">
      <w:pPr>
        <w:spacing w:after="120"/>
        <w:rPr>
          <w:ins w:id="10" w:author="Pascal Heude" w:date="2019-11-11T15:00:00Z"/>
          <w:lang w:val="en-US"/>
        </w:rPr>
      </w:pPr>
      <w:ins w:id="11" w:author="Pascal Heude" w:date="2019-11-11T15:00:00Z">
        <w:r>
          <w:rPr>
            <w:lang w:val="en-US"/>
          </w:rPr>
          <w:t>To know if the installed version of java in your computer is compatible with this version of LSPB, type the following command:</w:t>
        </w:r>
      </w:ins>
    </w:p>
    <w:p w:rsidR="00E17329" w:rsidRDefault="00E17329" w:rsidP="00E17329">
      <w:pPr>
        <w:spacing w:after="120"/>
        <w:ind w:left="708"/>
        <w:rPr>
          <w:ins w:id="12" w:author="Pascal Heude" w:date="2019-11-11T15:02:00Z"/>
          <w:lang w:val="en-US"/>
        </w:rPr>
        <w:pPrChange w:id="13" w:author="Pascal Heude" w:date="2019-11-11T15:01:00Z">
          <w:pPr>
            <w:spacing w:after="120"/>
          </w:pPr>
        </w:pPrChange>
      </w:pPr>
      <w:ins w:id="14" w:author="Pascal Heude" w:date="2019-11-11T15:00:00Z">
        <w:r>
          <w:rPr>
            <w:lang w:val="en-US"/>
          </w:rPr>
          <w:t xml:space="preserve">java </w:t>
        </w:r>
      </w:ins>
      <w:ins w:id="15" w:author="Pascal Heude" w:date="2019-11-11T15:01:00Z">
        <w:r>
          <w:rPr>
            <w:lang w:val="en-US"/>
          </w:rPr>
          <w:t xml:space="preserve">-d64 </w:t>
        </w:r>
      </w:ins>
      <w:ins w:id="16" w:author="Pascal Heude" w:date="2019-11-11T15:02:00Z">
        <w:r>
          <w:rPr>
            <w:lang w:val="en-US"/>
          </w:rPr>
          <w:t>–</w:t>
        </w:r>
      </w:ins>
      <w:ins w:id="17" w:author="Pascal Heude" w:date="2019-11-11T15:01:00Z">
        <w:r>
          <w:rPr>
            <w:lang w:val="en-US"/>
          </w:rPr>
          <w:t>version</w:t>
        </w:r>
      </w:ins>
    </w:p>
    <w:p w:rsidR="00E17329" w:rsidRDefault="00E17329" w:rsidP="00E17329">
      <w:pPr>
        <w:spacing w:after="120"/>
        <w:rPr>
          <w:ins w:id="18" w:author="Pascal Heude" w:date="2019-11-11T15:02:00Z"/>
          <w:lang w:val="en-US"/>
        </w:rPr>
        <w:pPrChange w:id="19" w:author="Pascal Heude" w:date="2019-11-11T15:03:00Z">
          <w:pPr>
            <w:spacing w:after="120"/>
          </w:pPr>
        </w:pPrChange>
      </w:pPr>
      <w:ins w:id="20" w:author="Pascal Heude" w:date="2019-11-11T15:02:00Z">
        <w:r>
          <w:rPr>
            <w:lang w:val="en-US"/>
          </w:rPr>
          <w:t>You shall not have the following result:</w:t>
        </w:r>
      </w:ins>
    </w:p>
    <w:p w:rsidR="00E17329" w:rsidRPr="00E17329" w:rsidRDefault="00E17329" w:rsidP="00E17329">
      <w:pPr>
        <w:ind w:left="709"/>
        <w:rPr>
          <w:ins w:id="21" w:author="Pascal Heude" w:date="2019-11-11T15:03:00Z"/>
          <w:lang w:val="en-US"/>
        </w:rPr>
        <w:pPrChange w:id="22" w:author="Pascal Heude" w:date="2019-11-11T15:03:00Z">
          <w:pPr>
            <w:spacing w:after="120"/>
            <w:ind w:left="708"/>
          </w:pPr>
        </w:pPrChange>
      </w:pPr>
      <w:ins w:id="23" w:author="Pascal Heude" w:date="2019-11-11T15:03:00Z">
        <w:r w:rsidRPr="00E17329">
          <w:rPr>
            <w:lang w:val="en-US"/>
          </w:rPr>
          <w:t xml:space="preserve">Error: This Java instance does not support a </w:t>
        </w:r>
        <w:r>
          <w:rPr>
            <w:lang w:val="en-US"/>
          </w:rPr>
          <w:t>64</w:t>
        </w:r>
        <w:r w:rsidRPr="00E17329">
          <w:rPr>
            <w:lang w:val="en-US"/>
          </w:rPr>
          <w:t>-bit JVM.</w:t>
        </w:r>
        <w:bookmarkStart w:id="24" w:name="_GoBack"/>
        <w:bookmarkEnd w:id="24"/>
      </w:ins>
    </w:p>
    <w:p w:rsidR="00E17329" w:rsidRDefault="00E17329" w:rsidP="00E17329">
      <w:pPr>
        <w:spacing w:after="120"/>
        <w:ind w:left="708"/>
        <w:rPr>
          <w:lang w:val="en-US"/>
        </w:rPr>
        <w:pPrChange w:id="25" w:author="Pascal Heude" w:date="2019-11-11T15:01:00Z">
          <w:pPr>
            <w:spacing w:after="120"/>
          </w:pPr>
        </w:pPrChange>
      </w:pPr>
      <w:ins w:id="26" w:author="Pascal Heude" w:date="2019-11-11T15:03:00Z">
        <w:r w:rsidRPr="00E17329">
          <w:rPr>
            <w:lang w:val="en-US"/>
          </w:rPr>
          <w:t>Please install the desired version.</w:t>
        </w:r>
      </w:ins>
    </w:p>
    <w:p w:rsidR="00010FCE" w:rsidRPr="00010FCE" w:rsidRDefault="00010FCE" w:rsidP="00010FCE">
      <w:pPr>
        <w:rPr>
          <w:lang w:val="en-US"/>
        </w:rPr>
      </w:pPr>
      <w:r>
        <w:rPr>
          <w:lang w:val="en-US"/>
        </w:rPr>
        <w:t xml:space="preserve">LSPB is provided as is, even if it has been tested intensively in order to check compliance with all ARINC reports. </w:t>
      </w:r>
      <w:r w:rsidRPr="00010FCE">
        <w:rPr>
          <w:lang w:val="en-US"/>
        </w:rPr>
        <w:t xml:space="preserve">The </w:t>
      </w:r>
      <w:r>
        <w:rPr>
          <w:lang w:val="en-US"/>
        </w:rPr>
        <w:t>tool s</w:t>
      </w:r>
      <w:r w:rsidRPr="00010FCE">
        <w:rPr>
          <w:lang w:val="en-US"/>
        </w:rPr>
        <w:t>upplier shall not be liable for the consequences of use of files produced by the tool</w:t>
      </w:r>
      <w:r>
        <w:rPr>
          <w:lang w:val="en-US"/>
        </w:rPr>
        <w:t>.</w:t>
      </w:r>
    </w:p>
    <w:p w:rsidR="004A6D00" w:rsidRPr="00A24AF9" w:rsidRDefault="004A6D00" w:rsidP="00A24AF9">
      <w:pPr>
        <w:rPr>
          <w:lang w:val="en-US"/>
        </w:rPr>
      </w:pPr>
    </w:p>
    <w:p w:rsidR="00A24AF9" w:rsidRDefault="00A24AF9" w:rsidP="00A24AF9">
      <w:pPr>
        <w:pStyle w:val="Titre1"/>
      </w:pPr>
      <w:bookmarkStart w:id="27" w:name="_Toc456106008"/>
      <w:r>
        <w:t>REFERENCED DOCUMENTS</w:t>
      </w:r>
      <w:bookmarkEnd w:id="27"/>
    </w:p>
    <w:p w:rsidR="00A24AF9" w:rsidRPr="00A24AF9" w:rsidRDefault="00A24AF9">
      <w:pPr>
        <w:rPr>
          <w:lang w:val="en-US"/>
        </w:rPr>
      </w:pPr>
      <w:r w:rsidRPr="00A24AF9">
        <w:rPr>
          <w:lang w:val="en-US"/>
        </w:rPr>
        <w:t>[1]</w:t>
      </w:r>
      <w:r w:rsidRPr="00A24AF9">
        <w:rPr>
          <w:lang w:val="en-US"/>
        </w:rPr>
        <w:tab/>
        <w:t xml:space="preserve">LOADABLE SOFTWARE STANDARDS ARINC REPORT 665-1 </w:t>
      </w:r>
    </w:p>
    <w:p w:rsidR="00A24AF9" w:rsidRPr="00A24AF9" w:rsidRDefault="00A24AF9">
      <w:pPr>
        <w:rPr>
          <w:lang w:val="en-US"/>
        </w:rPr>
      </w:pPr>
      <w:r w:rsidRPr="00A24AF9">
        <w:rPr>
          <w:lang w:val="en-US"/>
        </w:rPr>
        <w:t>[2]</w:t>
      </w:r>
      <w:r w:rsidRPr="00A24AF9">
        <w:rPr>
          <w:lang w:val="en-US"/>
        </w:rPr>
        <w:tab/>
        <w:t>LOADABLE SOFTWARE STANDARDS ARINC REPORT 665-2</w:t>
      </w:r>
    </w:p>
    <w:p w:rsidR="00A24AF9" w:rsidRDefault="00A24AF9">
      <w:pPr>
        <w:rPr>
          <w:lang w:val="en-US"/>
        </w:rPr>
      </w:pPr>
      <w:r w:rsidRPr="00A24AF9">
        <w:rPr>
          <w:lang w:val="en-US"/>
        </w:rPr>
        <w:t>[3]</w:t>
      </w:r>
      <w:r w:rsidRPr="00A24AF9">
        <w:rPr>
          <w:lang w:val="en-US"/>
        </w:rPr>
        <w:tab/>
        <w:t>LOADABLE SOFTWARE STANDARDS ARINC REPORT 665-3</w:t>
      </w:r>
    </w:p>
    <w:p w:rsidR="00A24AF9" w:rsidRPr="00A24AF9" w:rsidRDefault="00A24AF9">
      <w:pPr>
        <w:rPr>
          <w:lang w:val="en-US"/>
        </w:rPr>
      </w:pPr>
    </w:p>
    <w:p w:rsidR="00A24AF9" w:rsidRDefault="00A24AF9" w:rsidP="00A24AF9">
      <w:pPr>
        <w:pStyle w:val="Titre1"/>
      </w:pPr>
      <w:bookmarkStart w:id="28" w:name="_Toc456106009"/>
      <w:r>
        <w:t>ABBREVIATIONS</w:t>
      </w:r>
      <w:bookmarkEnd w:id="28"/>
    </w:p>
    <w:p w:rsidR="00E729E1" w:rsidRDefault="00E729E1" w:rsidP="00A24AF9">
      <w:pPr>
        <w:rPr>
          <w:lang w:val="en-US"/>
        </w:rPr>
      </w:pPr>
      <w:r>
        <w:rPr>
          <w:lang w:val="en-US"/>
        </w:rPr>
        <w:t>ASCII</w:t>
      </w:r>
      <w:r>
        <w:rPr>
          <w:lang w:val="en-US"/>
        </w:rPr>
        <w:tab/>
      </w:r>
      <w:r>
        <w:rPr>
          <w:lang w:val="en-US"/>
        </w:rPr>
        <w:tab/>
        <w:t xml:space="preserve">American Standard Code </w:t>
      </w:r>
      <w:r w:rsidRPr="00E729E1">
        <w:rPr>
          <w:lang w:val="en-US"/>
        </w:rPr>
        <w:t>for Information Interchange</w:t>
      </w:r>
    </w:p>
    <w:p w:rsidR="00710101" w:rsidRDefault="00710101" w:rsidP="00A24AF9">
      <w:pPr>
        <w:rPr>
          <w:lang w:val="en-US"/>
        </w:rPr>
      </w:pPr>
      <w:r>
        <w:rPr>
          <w:lang w:val="en-US"/>
        </w:rPr>
        <w:t>CRC</w:t>
      </w:r>
      <w:r>
        <w:rPr>
          <w:lang w:val="en-US"/>
        </w:rPr>
        <w:tab/>
      </w:r>
      <w:r>
        <w:rPr>
          <w:lang w:val="en-US"/>
        </w:rPr>
        <w:tab/>
        <w:t>Cyclic Redundancy Code</w:t>
      </w:r>
    </w:p>
    <w:p w:rsidR="00807B23" w:rsidRDefault="00807B23" w:rsidP="00A24AF9">
      <w:pPr>
        <w:rPr>
          <w:lang w:val="en-US"/>
        </w:rPr>
      </w:pPr>
      <w:r>
        <w:rPr>
          <w:lang w:val="en-US"/>
        </w:rPr>
        <w:t>DTD</w:t>
      </w:r>
      <w:r>
        <w:rPr>
          <w:lang w:val="en-US"/>
        </w:rPr>
        <w:tab/>
      </w:r>
      <w:r>
        <w:rPr>
          <w:lang w:val="en-US"/>
        </w:rPr>
        <w:tab/>
        <w:t>Document Type Definition</w:t>
      </w:r>
    </w:p>
    <w:p w:rsidR="004A6D00" w:rsidRDefault="004A6D00" w:rsidP="00A24AF9">
      <w:pPr>
        <w:rPr>
          <w:lang w:val="en-US"/>
        </w:rPr>
      </w:pPr>
      <w:r w:rsidRPr="004A6D00">
        <w:rPr>
          <w:lang w:val="en-US"/>
        </w:rPr>
        <w:t>GUI</w:t>
      </w:r>
      <w:r w:rsidRPr="004A6D00">
        <w:rPr>
          <w:lang w:val="en-US"/>
        </w:rPr>
        <w:tab/>
      </w:r>
      <w:r w:rsidR="005F1915">
        <w:rPr>
          <w:lang w:val="en-US"/>
        </w:rPr>
        <w:tab/>
      </w:r>
      <w:r>
        <w:rPr>
          <w:lang w:val="en-US"/>
        </w:rPr>
        <w:t>Graphical User Interface</w:t>
      </w:r>
    </w:p>
    <w:p w:rsidR="0071077F" w:rsidRPr="004A6D00" w:rsidRDefault="0071077F" w:rsidP="00A24AF9">
      <w:pPr>
        <w:rPr>
          <w:lang w:val="en-US"/>
        </w:rPr>
      </w:pPr>
      <w:r>
        <w:rPr>
          <w:lang w:val="en-US"/>
        </w:rPr>
        <w:t>JRE</w:t>
      </w:r>
      <w:r>
        <w:rPr>
          <w:lang w:val="en-US"/>
        </w:rPr>
        <w:tab/>
      </w:r>
      <w:r w:rsidR="005F1915">
        <w:rPr>
          <w:lang w:val="en-US"/>
        </w:rPr>
        <w:tab/>
      </w:r>
      <w:r>
        <w:rPr>
          <w:lang w:val="en-US"/>
        </w:rPr>
        <w:t>Java Runtime Environment</w:t>
      </w:r>
    </w:p>
    <w:p w:rsidR="00A24AF9" w:rsidRDefault="00A24AF9" w:rsidP="00A24AF9">
      <w:pPr>
        <w:rPr>
          <w:lang w:val="en-US"/>
        </w:rPr>
      </w:pPr>
      <w:r w:rsidRPr="004A6D00">
        <w:rPr>
          <w:lang w:val="en-US"/>
        </w:rPr>
        <w:t>LSPB</w:t>
      </w:r>
      <w:r w:rsidRPr="004A6D00">
        <w:rPr>
          <w:lang w:val="en-US"/>
        </w:rPr>
        <w:tab/>
      </w:r>
      <w:r w:rsidR="005F1915">
        <w:rPr>
          <w:lang w:val="en-US"/>
        </w:rPr>
        <w:tab/>
      </w:r>
      <w:r w:rsidRPr="004A6D00">
        <w:rPr>
          <w:lang w:val="en-US"/>
        </w:rPr>
        <w:t>Loadable Software Part Builder</w:t>
      </w:r>
    </w:p>
    <w:p w:rsidR="004A6D00" w:rsidRPr="004A6D00" w:rsidRDefault="004A6D00" w:rsidP="00A24AF9">
      <w:pPr>
        <w:rPr>
          <w:lang w:val="en-US"/>
        </w:rPr>
      </w:pPr>
      <w:r>
        <w:rPr>
          <w:lang w:val="en-US"/>
        </w:rPr>
        <w:t>XML</w:t>
      </w:r>
      <w:r>
        <w:rPr>
          <w:lang w:val="en-US"/>
        </w:rPr>
        <w:tab/>
      </w:r>
      <w:r w:rsidR="005F1915">
        <w:rPr>
          <w:lang w:val="en-US"/>
        </w:rPr>
        <w:tab/>
      </w:r>
      <w:r>
        <w:rPr>
          <w:lang w:val="en-US"/>
        </w:rPr>
        <w:t>eXtended Markup Language</w:t>
      </w:r>
    </w:p>
    <w:p w:rsidR="00A24AF9" w:rsidRPr="004A6D00" w:rsidRDefault="00A24AF9" w:rsidP="00A24AF9">
      <w:pPr>
        <w:rPr>
          <w:lang w:val="en-US"/>
        </w:rPr>
      </w:pPr>
    </w:p>
    <w:p w:rsidR="0007578A" w:rsidRDefault="0007578A" w:rsidP="00A24AF9">
      <w:pPr>
        <w:pStyle w:val="Titre1"/>
        <w:rPr>
          <w:lang w:val="en-US"/>
        </w:rPr>
      </w:pPr>
      <w:bookmarkStart w:id="29" w:name="_Toc456106010"/>
      <w:r>
        <w:rPr>
          <w:lang w:val="en-US"/>
        </w:rPr>
        <w:t>DEFINITIONS</w:t>
      </w:r>
      <w:r w:rsidR="00725DF8">
        <w:rPr>
          <w:lang w:val="en-US"/>
        </w:rPr>
        <w:t xml:space="preserve"> AND NOTATIONS</w:t>
      </w:r>
      <w:bookmarkEnd w:id="29"/>
    </w:p>
    <w:p w:rsidR="00725DF8" w:rsidRPr="00725DF8" w:rsidRDefault="00725DF8" w:rsidP="00725DF8">
      <w:pPr>
        <w:pStyle w:val="Titre2"/>
      </w:pPr>
      <w:bookmarkStart w:id="30" w:name="_Toc456106011"/>
      <w:r>
        <w:t>DEFINITIONS</w:t>
      </w:r>
      <w:bookmarkEnd w:id="30"/>
    </w:p>
    <w:p w:rsidR="0007578A" w:rsidRDefault="0007578A" w:rsidP="0007578A">
      <w:pPr>
        <w:rPr>
          <w:lang w:val="en-US"/>
        </w:rPr>
      </w:pPr>
      <w:r>
        <w:rPr>
          <w:lang w:val="en-US"/>
        </w:rPr>
        <w:t>Character refers to: any ASCII character from code 32</w:t>
      </w:r>
      <w:r w:rsidRPr="0007578A">
        <w:rPr>
          <w:vertAlign w:val="subscript"/>
          <w:lang w:val="en-US"/>
        </w:rPr>
        <w:t>10</w:t>
      </w:r>
      <w:r>
        <w:rPr>
          <w:lang w:val="en-US"/>
        </w:rPr>
        <w:t xml:space="preserve"> to 127</w:t>
      </w:r>
      <w:r w:rsidRPr="0007578A">
        <w:rPr>
          <w:vertAlign w:val="subscript"/>
          <w:lang w:val="en-US"/>
        </w:rPr>
        <w:t>10</w:t>
      </w:r>
      <w:r>
        <w:rPr>
          <w:lang w:val="en-US"/>
        </w:rPr>
        <w:t>.</w:t>
      </w:r>
    </w:p>
    <w:p w:rsidR="0007578A" w:rsidRDefault="0007578A" w:rsidP="0007578A">
      <w:pPr>
        <w:rPr>
          <w:lang w:val="en-US"/>
        </w:rPr>
      </w:pPr>
      <w:r>
        <w:rPr>
          <w:lang w:val="en-US"/>
        </w:rPr>
        <w:t>Letter refers to: from ‘A’ to ‘Z’ or ‘a’ to ‘z’.</w:t>
      </w:r>
    </w:p>
    <w:p w:rsidR="0007578A" w:rsidRDefault="0007578A" w:rsidP="0007578A">
      <w:pPr>
        <w:rPr>
          <w:lang w:val="en-US"/>
        </w:rPr>
      </w:pPr>
      <w:r>
        <w:rPr>
          <w:lang w:val="en-US"/>
        </w:rPr>
        <w:t>Number refers to: from ‘0’ to ‘9’</w:t>
      </w:r>
    </w:p>
    <w:p w:rsidR="0007578A" w:rsidRDefault="0007578A" w:rsidP="0007578A">
      <w:pPr>
        <w:rPr>
          <w:lang w:val="en-US"/>
        </w:rPr>
      </w:pPr>
      <w:r>
        <w:rPr>
          <w:lang w:val="en-US"/>
        </w:rPr>
        <w:t>Alphanumeric refers to: letter or number</w:t>
      </w:r>
    </w:p>
    <w:p w:rsidR="00725DF8" w:rsidRDefault="00725DF8" w:rsidP="0007578A">
      <w:pPr>
        <w:rPr>
          <w:lang w:val="en-US"/>
        </w:rPr>
      </w:pPr>
    </w:p>
    <w:p w:rsidR="00725DF8" w:rsidRDefault="00725DF8" w:rsidP="00725DF8">
      <w:pPr>
        <w:pStyle w:val="Titre2"/>
      </w:pPr>
      <w:bookmarkStart w:id="31" w:name="_Toc456106012"/>
      <w:r>
        <w:t>NOTATIONS</w:t>
      </w:r>
      <w:bookmarkEnd w:id="31"/>
    </w:p>
    <w:p w:rsidR="00725DF8" w:rsidRDefault="004C18C4" w:rsidP="0007578A">
      <w:pPr>
        <w:rPr>
          <w:lang w:val="en-US"/>
        </w:rPr>
      </w:pPr>
      <w:r>
        <w:rPr>
          <w:lang w:val="en-US"/>
        </w:rPr>
        <w:t>X</w:t>
      </w:r>
      <w:r w:rsidRPr="004C18C4">
        <w:rPr>
          <w:vertAlign w:val="subscript"/>
          <w:lang w:val="en-US"/>
        </w:rPr>
        <w:t>10</w:t>
      </w:r>
      <w:r>
        <w:rPr>
          <w:lang w:val="en-US"/>
        </w:rPr>
        <w:t xml:space="preserve"> means that the number X is written in decimal base.</w:t>
      </w:r>
    </w:p>
    <w:p w:rsidR="0007578A" w:rsidRPr="0007578A" w:rsidRDefault="0007578A" w:rsidP="0007578A">
      <w:pPr>
        <w:rPr>
          <w:lang w:val="en-US"/>
        </w:rPr>
      </w:pPr>
    </w:p>
    <w:p w:rsidR="00A24AF9" w:rsidRPr="004A6D00" w:rsidRDefault="00A24AF9" w:rsidP="00A24AF9">
      <w:pPr>
        <w:pStyle w:val="Titre1"/>
        <w:rPr>
          <w:lang w:val="en-US"/>
        </w:rPr>
      </w:pPr>
      <w:bookmarkStart w:id="32" w:name="_Toc456106013"/>
      <w:r w:rsidRPr="004A6D00">
        <w:rPr>
          <w:lang w:val="en-US"/>
        </w:rPr>
        <w:t>USAGE</w:t>
      </w:r>
      <w:bookmarkEnd w:id="32"/>
    </w:p>
    <w:p w:rsidR="004A6D00" w:rsidRDefault="004A6D00" w:rsidP="004A6D00">
      <w:pPr>
        <w:rPr>
          <w:lang w:val="en-US"/>
        </w:rPr>
      </w:pPr>
      <w:r w:rsidRPr="004A6D00">
        <w:rPr>
          <w:lang w:val="en-US"/>
        </w:rPr>
        <w:lastRenderedPageBreak/>
        <w:t>LSPB can be used in command line or with a GUI.</w:t>
      </w:r>
    </w:p>
    <w:p w:rsidR="004A6D00" w:rsidRDefault="004A6D00" w:rsidP="004A6D00">
      <w:pPr>
        <w:rPr>
          <w:lang w:val="en-US"/>
        </w:rPr>
      </w:pPr>
      <w:r>
        <w:rPr>
          <w:lang w:val="en-US"/>
        </w:rPr>
        <w:t>The command line is commonly used in the executable automa</w:t>
      </w:r>
      <w:r w:rsidR="005F1915">
        <w:rPr>
          <w:lang w:val="en-US"/>
        </w:rPr>
        <w:t>tic generation process, like ma</w:t>
      </w:r>
      <w:r>
        <w:rPr>
          <w:lang w:val="en-US"/>
        </w:rPr>
        <w:t>kefile. Options are used to tune the generation process.</w:t>
      </w:r>
    </w:p>
    <w:p w:rsidR="004A6D00" w:rsidRDefault="004A6D00" w:rsidP="004A6D00">
      <w:pPr>
        <w:rPr>
          <w:lang w:val="en-US"/>
        </w:rPr>
      </w:pPr>
      <w:r>
        <w:rPr>
          <w:lang w:val="en-US"/>
        </w:rPr>
        <w:t>GUI is used, from time to time, when the load is only to be delivered to your customer.</w:t>
      </w:r>
    </w:p>
    <w:p w:rsidR="005F1915" w:rsidRDefault="005F1915" w:rsidP="004A6D00">
      <w:pPr>
        <w:rPr>
          <w:lang w:val="en-US"/>
        </w:rPr>
      </w:pPr>
    </w:p>
    <w:p w:rsidR="004A6D00" w:rsidRDefault="004A6D00" w:rsidP="0071077F">
      <w:pPr>
        <w:pStyle w:val="Titre2"/>
      </w:pPr>
      <w:bookmarkStart w:id="33" w:name="_Toc456106014"/>
      <w:r w:rsidRPr="0071077F">
        <w:t>Command line</w:t>
      </w:r>
      <w:bookmarkEnd w:id="33"/>
    </w:p>
    <w:p w:rsidR="00774C27" w:rsidRDefault="00774C27" w:rsidP="00774C27">
      <w:r w:rsidRPr="00774C27">
        <w:t>java –jar LSPB.jar &lt;XML configuration file&gt;</w:t>
      </w:r>
    </w:p>
    <w:p w:rsidR="00492C27" w:rsidRDefault="00492C27" w:rsidP="00774C27"/>
    <w:p w:rsidR="00492C27" w:rsidRPr="00492C27" w:rsidRDefault="00492C27" w:rsidP="00774C27">
      <w:pPr>
        <w:rPr>
          <w:lang w:val="en-US"/>
        </w:rPr>
      </w:pPr>
      <w:r w:rsidRPr="00492C27">
        <w:rPr>
          <w:lang w:val="en-US"/>
        </w:rPr>
        <w:t xml:space="preserve">You may have to add the path before </w:t>
      </w:r>
      <w:r w:rsidR="001D028D">
        <w:rPr>
          <w:lang w:val="en-US"/>
        </w:rPr>
        <w:t>“java</w:t>
      </w:r>
      <w:r>
        <w:rPr>
          <w:lang w:val="en-US"/>
        </w:rPr>
        <w:t xml:space="preserve">” in case of </w:t>
      </w:r>
      <w:r w:rsidR="00560295">
        <w:rPr>
          <w:lang w:val="en-US"/>
        </w:rPr>
        <w:t xml:space="preserve">directory containing </w:t>
      </w:r>
      <w:r>
        <w:rPr>
          <w:lang w:val="en-US"/>
        </w:rPr>
        <w:t xml:space="preserve">java.exe </w:t>
      </w:r>
      <w:r w:rsidR="00560295">
        <w:rPr>
          <w:lang w:val="en-US"/>
        </w:rPr>
        <w:t xml:space="preserve">is </w:t>
      </w:r>
      <w:r>
        <w:rPr>
          <w:lang w:val="en-US"/>
        </w:rPr>
        <w:t>not in the PATH variable.</w:t>
      </w:r>
    </w:p>
    <w:p w:rsidR="00774C27" w:rsidRPr="00492C27" w:rsidRDefault="00774C27" w:rsidP="00774C27">
      <w:pPr>
        <w:rPr>
          <w:lang w:val="en-US"/>
        </w:rPr>
      </w:pPr>
    </w:p>
    <w:p w:rsidR="00151B6A" w:rsidRDefault="00151B6A" w:rsidP="00151B6A">
      <w:pPr>
        <w:rPr>
          <w:lang w:val="en-US"/>
        </w:rPr>
      </w:pPr>
      <w:r>
        <w:rPr>
          <w:lang w:val="en-US"/>
        </w:rPr>
        <w:t>In this mode, the tool runs automatically taking directives from the configuration file. It will generate the ARINC665 load with a minimum set of files</w:t>
      </w:r>
      <w:r w:rsidR="00892BD0">
        <w:rPr>
          <w:lang w:val="en-US"/>
        </w:rPr>
        <w:t>, according to the load content and format (see ref [3] §2.2 and §3.2)</w:t>
      </w:r>
      <w:r>
        <w:rPr>
          <w:lang w:val="en-US"/>
        </w:rPr>
        <w:t>:</w:t>
      </w:r>
    </w:p>
    <w:p w:rsidR="00151B6A" w:rsidRDefault="00892BD0" w:rsidP="00686BE7">
      <w:pPr>
        <w:pStyle w:val="Paragraphedeliste"/>
        <w:numPr>
          <w:ilvl w:val="0"/>
          <w:numId w:val="22"/>
        </w:numPr>
        <w:rPr>
          <w:lang w:val="en-US"/>
        </w:rPr>
      </w:pPr>
      <w:r>
        <w:rPr>
          <w:lang w:val="en-US"/>
        </w:rPr>
        <w:t>Header file : file with an extension LUH (see ref [3] §2.2.3.1)</w:t>
      </w:r>
    </w:p>
    <w:p w:rsidR="00892BD0" w:rsidRDefault="00892BD0" w:rsidP="00686BE7">
      <w:pPr>
        <w:pStyle w:val="Paragraphedeliste"/>
        <w:numPr>
          <w:ilvl w:val="0"/>
          <w:numId w:val="22"/>
        </w:numPr>
        <w:rPr>
          <w:lang w:val="en-US"/>
        </w:rPr>
      </w:pPr>
      <w:r>
        <w:rPr>
          <w:lang w:val="en-US"/>
        </w:rPr>
        <w:t xml:space="preserve">Data files : files with an extension LUP (see ref [3] §2.2.3.2) in the sub directory whose name is given by the tag </w:t>
      </w:r>
      <w:hyperlink w:anchor="_Tag_DIRECTORY" w:history="1">
        <w:r w:rsidRPr="00892BD0">
          <w:rPr>
            <w:rStyle w:val="Lienhypertexte"/>
            <w:lang w:val="en-US"/>
          </w:rPr>
          <w:t>DIRECTORY</w:t>
        </w:r>
      </w:hyperlink>
      <w:r>
        <w:rPr>
          <w:lang w:val="en-US"/>
        </w:rPr>
        <w:t xml:space="preserve"> of the configuration file</w:t>
      </w:r>
    </w:p>
    <w:p w:rsidR="00042664" w:rsidRPr="00042664" w:rsidRDefault="00042664" w:rsidP="00042664">
      <w:pPr>
        <w:rPr>
          <w:lang w:val="en-US"/>
        </w:rPr>
      </w:pPr>
      <w:r>
        <w:rPr>
          <w:lang w:val="en-US"/>
        </w:rPr>
        <w:t>Optionally, batch file can be generated</w:t>
      </w:r>
      <w:r w:rsidR="00A462B8">
        <w:rPr>
          <w:lang w:val="en-US"/>
        </w:rPr>
        <w:t xml:space="preserve"> with the load (see ref [3], §2.3.1)</w:t>
      </w:r>
      <w:r>
        <w:rPr>
          <w:lang w:val="en-US"/>
        </w:rPr>
        <w:t xml:space="preserve">, using the tag </w:t>
      </w:r>
      <w:hyperlink w:anchor="_Tag_BATCH" w:history="1">
        <w:r w:rsidRPr="00042664">
          <w:rPr>
            <w:rStyle w:val="Lienhypertexte"/>
            <w:lang w:val="en-US"/>
          </w:rPr>
          <w:t>BATCH</w:t>
        </w:r>
      </w:hyperlink>
      <w:r>
        <w:rPr>
          <w:lang w:val="en-US"/>
        </w:rPr>
        <w:t xml:space="preserve"> of the configuration file.</w:t>
      </w:r>
    </w:p>
    <w:p w:rsidR="00151B6A" w:rsidRDefault="00A462B8" w:rsidP="00151B6A">
      <w:pPr>
        <w:rPr>
          <w:lang w:val="en-US"/>
        </w:rPr>
      </w:pPr>
      <w:r>
        <w:rPr>
          <w:lang w:val="en-US"/>
        </w:rPr>
        <w:t xml:space="preserve">Optionally, </w:t>
      </w:r>
      <w:r w:rsidRPr="00A462B8">
        <w:rPr>
          <w:lang w:val="en-US"/>
        </w:rPr>
        <w:t>List-of-Files file (see ref [3] §3.2.3.2)</w:t>
      </w:r>
      <w:r>
        <w:rPr>
          <w:lang w:val="en-US"/>
        </w:rPr>
        <w:t xml:space="preserve">, </w:t>
      </w:r>
      <w:r w:rsidRPr="00A462B8">
        <w:rPr>
          <w:lang w:val="en-US"/>
        </w:rPr>
        <w:t>List-of-Loads file (see ref [3] §3.2.3.1)</w:t>
      </w:r>
      <w:r>
        <w:rPr>
          <w:lang w:val="en-US"/>
        </w:rPr>
        <w:t xml:space="preserve"> and List-of-Batch file (see ref [3], §3.2.3.3) can be generated with the media (see ref [3], §3), using the tag </w:t>
      </w:r>
      <w:hyperlink w:anchor="_Tag_MEDIA" w:history="1">
        <w:r w:rsidRPr="00A462B8">
          <w:rPr>
            <w:rStyle w:val="Lienhypertexte"/>
            <w:lang w:val="en-US"/>
          </w:rPr>
          <w:t>MEDIA</w:t>
        </w:r>
      </w:hyperlink>
      <w:r>
        <w:rPr>
          <w:lang w:val="en-US"/>
        </w:rPr>
        <w:t xml:space="preserve"> of the configuration file.</w:t>
      </w:r>
    </w:p>
    <w:p w:rsidR="00A462B8" w:rsidRPr="00492C27" w:rsidRDefault="00A462B8" w:rsidP="00151B6A">
      <w:pPr>
        <w:rPr>
          <w:lang w:val="en-US"/>
        </w:rPr>
      </w:pPr>
    </w:p>
    <w:p w:rsidR="004A6D00" w:rsidRDefault="004A6D00" w:rsidP="004A6D00">
      <w:pPr>
        <w:pStyle w:val="Titre2"/>
      </w:pPr>
      <w:bookmarkStart w:id="34" w:name="_Toc456106015"/>
      <w:r>
        <w:t>GUI</w:t>
      </w:r>
      <w:bookmarkEnd w:id="34"/>
    </w:p>
    <w:p w:rsidR="008945F9" w:rsidRPr="00492C27" w:rsidRDefault="008945F9" w:rsidP="00E17329">
      <w:pPr>
        <w:spacing w:after="120"/>
        <w:rPr>
          <w:lang w:val="en-US"/>
        </w:rPr>
      </w:pPr>
      <w:bookmarkStart w:id="35" w:name="_Toc456106016"/>
      <w:r>
        <w:rPr>
          <w:lang w:val="en-US"/>
        </w:rPr>
        <w:t xml:space="preserve">All the </w:t>
      </w:r>
      <w:r w:rsidR="004F4A06">
        <w:rPr>
          <w:lang w:val="en-US"/>
        </w:rPr>
        <w:t>GUI snapshots were made with the v3.0, and are the same with v3.5.</w:t>
      </w:r>
    </w:p>
    <w:p w:rsidR="00151B6A" w:rsidRDefault="00D459F9" w:rsidP="00D459F9">
      <w:pPr>
        <w:pStyle w:val="Titre3"/>
      </w:pPr>
      <w:r>
        <w:t>Main window</w:t>
      </w:r>
      <w:bookmarkEnd w:id="35"/>
    </w:p>
    <w:p w:rsidR="00774C27" w:rsidRPr="00DB1F01" w:rsidRDefault="00DB1F01" w:rsidP="00774C27">
      <w:pPr>
        <w:rPr>
          <w:lang w:val="en-US"/>
        </w:rPr>
      </w:pPr>
      <w:r w:rsidRPr="00DB1F01">
        <w:rPr>
          <w:lang w:val="en-US"/>
        </w:rPr>
        <w:t>By launching the command</w:t>
      </w:r>
      <w:r>
        <w:rPr>
          <w:lang w:val="en-US"/>
        </w:rPr>
        <w:t xml:space="preserve"> “</w:t>
      </w:r>
      <w:r w:rsidR="00774C27" w:rsidRPr="00DB1F01">
        <w:rPr>
          <w:lang w:val="en-US"/>
        </w:rPr>
        <w:t>java –jar LSPB.jar</w:t>
      </w:r>
      <w:r>
        <w:rPr>
          <w:lang w:val="en-US"/>
        </w:rPr>
        <w:t>”, the main LSPB window appears:</w:t>
      </w:r>
    </w:p>
    <w:p w:rsidR="00DB1F01" w:rsidRPr="00DB1F01" w:rsidRDefault="00DB1F01" w:rsidP="00774C27">
      <w:pPr>
        <w:rPr>
          <w:lang w:val="en-US"/>
        </w:rPr>
      </w:pPr>
    </w:p>
    <w:p w:rsidR="00DB1F01" w:rsidRPr="00DB1F01" w:rsidRDefault="007F14FE" w:rsidP="00DB1F01">
      <w:pPr>
        <w:jc w:val="center"/>
        <w:rPr>
          <w:lang w:val="en-US"/>
        </w:rPr>
      </w:pPr>
      <w:r w:rsidRPr="00477C07">
        <w:rPr>
          <w:noProof/>
          <w:lang w:val="en-US" w:eastAsia="fr-FR"/>
        </w:rPr>
        <w:t xml:space="preserve"> </w:t>
      </w:r>
      <w:r>
        <w:rPr>
          <w:noProof/>
          <w:lang w:eastAsia="fr-FR"/>
        </w:rPr>
        <w:drawing>
          <wp:inline distT="0" distB="0" distL="0" distR="0" wp14:anchorId="17FBA4D2" wp14:editId="2BEECF47">
            <wp:extent cx="4286250" cy="2857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6250" cy="2857500"/>
                    </a:xfrm>
                    <a:prstGeom prst="rect">
                      <a:avLst/>
                    </a:prstGeom>
                  </pic:spPr>
                </pic:pic>
              </a:graphicData>
            </a:graphic>
          </wp:inline>
        </w:drawing>
      </w:r>
    </w:p>
    <w:p w:rsidR="00D2247A" w:rsidRDefault="00D2247A" w:rsidP="00774C27">
      <w:pPr>
        <w:rPr>
          <w:lang w:val="en-US"/>
        </w:rPr>
      </w:pPr>
    </w:p>
    <w:p w:rsidR="00DB1F01" w:rsidRPr="00DB1F01" w:rsidRDefault="00042664" w:rsidP="00774C27">
      <w:pPr>
        <w:rPr>
          <w:lang w:val="en-US"/>
        </w:rPr>
      </w:pPr>
      <w:r>
        <w:rPr>
          <w:lang w:val="en-US"/>
        </w:rPr>
        <w:t xml:space="preserve">The first thing to do will be to open a configuration file. To do so, </w:t>
      </w:r>
      <w:r w:rsidR="00D2247A">
        <w:rPr>
          <w:lang w:val="en-US"/>
        </w:rPr>
        <w:t xml:space="preserve">select the </w:t>
      </w:r>
      <w:r w:rsidR="00D2247A" w:rsidRPr="00686BE7">
        <w:rPr>
          <w:i/>
          <w:lang w:val="en-US"/>
        </w:rPr>
        <w:t>File-&gt;Open</w:t>
      </w:r>
      <w:r w:rsidR="00D2247A">
        <w:rPr>
          <w:lang w:val="en-US"/>
        </w:rPr>
        <w:t xml:space="preserve"> menu t</w:t>
      </w:r>
      <w:r w:rsidR="00C41F56">
        <w:rPr>
          <w:lang w:val="en-US"/>
        </w:rPr>
        <w:t>o choose the configuration file to open.</w:t>
      </w:r>
    </w:p>
    <w:p w:rsidR="00774C27" w:rsidRDefault="00774C27" w:rsidP="00774C27">
      <w:pPr>
        <w:rPr>
          <w:lang w:val="en-US"/>
        </w:rPr>
      </w:pPr>
    </w:p>
    <w:p w:rsidR="00F4253C" w:rsidRPr="00DB1F01" w:rsidRDefault="00C339D1" w:rsidP="00686BE7">
      <w:pPr>
        <w:ind w:left="567"/>
        <w:rPr>
          <w:lang w:val="en-US"/>
        </w:rPr>
      </w:pPr>
      <w:r>
        <w:rPr>
          <w:noProof/>
          <w:lang w:eastAsia="fr-FR"/>
        </w:rPr>
        <w:lastRenderedPageBreak/>
        <w:drawing>
          <wp:inline distT="0" distB="0" distL="0" distR="0" wp14:anchorId="0392991C" wp14:editId="2A087122">
            <wp:extent cx="5972810" cy="3009265"/>
            <wp:effectExtent l="0" t="0" r="889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009265"/>
                    </a:xfrm>
                    <a:prstGeom prst="rect">
                      <a:avLst/>
                    </a:prstGeom>
                  </pic:spPr>
                </pic:pic>
              </a:graphicData>
            </a:graphic>
          </wp:inline>
        </w:drawing>
      </w:r>
    </w:p>
    <w:p w:rsidR="00DD4A0E" w:rsidRDefault="00DD4A0E" w:rsidP="00577591">
      <w:pPr>
        <w:rPr>
          <w:lang w:val="en-US"/>
        </w:rPr>
      </w:pPr>
    </w:p>
    <w:p w:rsidR="00D60E67" w:rsidRDefault="00D60E67" w:rsidP="00577591">
      <w:pPr>
        <w:rPr>
          <w:lang w:val="en-US"/>
        </w:rPr>
      </w:pPr>
      <w:r>
        <w:rPr>
          <w:lang w:val="en-US"/>
        </w:rPr>
        <w:t>The Report menu allows selecting manually the version of ARINC665 to use to build the load. If you select it after having loaded a configuration file, it surpasses the version indicated in the configuration file.</w:t>
      </w:r>
    </w:p>
    <w:p w:rsidR="00DD4A0E" w:rsidRDefault="00DD4A0E" w:rsidP="00577591">
      <w:pPr>
        <w:rPr>
          <w:lang w:val="en-US"/>
        </w:rPr>
      </w:pPr>
    </w:p>
    <w:p w:rsidR="00686BE7" w:rsidRDefault="00686BE7" w:rsidP="00577591">
      <w:pPr>
        <w:rPr>
          <w:lang w:val="en-US"/>
        </w:rPr>
      </w:pPr>
      <w:r>
        <w:rPr>
          <w:lang w:val="en-US"/>
        </w:rPr>
        <w:t>Then, click on the menu Generate to generate the ARINC665 load.</w:t>
      </w:r>
    </w:p>
    <w:p w:rsidR="00DD4A0E" w:rsidRDefault="00DD4A0E" w:rsidP="00577591">
      <w:pPr>
        <w:rPr>
          <w:lang w:val="en-US"/>
        </w:rPr>
      </w:pPr>
    </w:p>
    <w:p w:rsidR="00DD4A0E" w:rsidRDefault="00352917" w:rsidP="00DD4A0E">
      <w:pPr>
        <w:ind w:left="567"/>
        <w:rPr>
          <w:lang w:val="en-US"/>
        </w:rPr>
      </w:pPr>
      <w:r>
        <w:rPr>
          <w:noProof/>
          <w:lang w:eastAsia="fr-FR"/>
        </w:rPr>
        <w:drawing>
          <wp:inline distT="0" distB="0" distL="0" distR="0" wp14:anchorId="19603792" wp14:editId="1B408ED8">
            <wp:extent cx="5972810" cy="33191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319145"/>
                    </a:xfrm>
                    <a:prstGeom prst="rect">
                      <a:avLst/>
                    </a:prstGeom>
                  </pic:spPr>
                </pic:pic>
              </a:graphicData>
            </a:graphic>
          </wp:inline>
        </w:drawing>
      </w:r>
    </w:p>
    <w:p w:rsidR="00DD4A0E" w:rsidRDefault="00DD4A0E" w:rsidP="00DD4A0E">
      <w:pPr>
        <w:rPr>
          <w:lang w:val="en-US"/>
        </w:rPr>
      </w:pPr>
    </w:p>
    <w:p w:rsidR="00DD4A0E" w:rsidRDefault="00DD4A0E" w:rsidP="00DD4A0E">
      <w:pPr>
        <w:rPr>
          <w:lang w:val="en-US"/>
        </w:rPr>
      </w:pPr>
      <w:r>
        <w:rPr>
          <w:lang w:val="en-US"/>
        </w:rPr>
        <w:t>Clicking on the Load tab, you can display detailed information of the load.</w:t>
      </w:r>
    </w:p>
    <w:p w:rsidR="00DD4A0E" w:rsidRDefault="00DD4A0E" w:rsidP="00DD4A0E">
      <w:pPr>
        <w:rPr>
          <w:lang w:val="en-US"/>
        </w:rPr>
      </w:pPr>
    </w:p>
    <w:p w:rsidR="00DD4A0E" w:rsidRDefault="00352917" w:rsidP="00DD4A0E">
      <w:pPr>
        <w:ind w:left="567"/>
        <w:rPr>
          <w:lang w:val="en-US"/>
        </w:rPr>
      </w:pPr>
      <w:r>
        <w:rPr>
          <w:noProof/>
          <w:lang w:eastAsia="fr-FR"/>
        </w:rPr>
        <w:lastRenderedPageBreak/>
        <w:drawing>
          <wp:inline distT="0" distB="0" distL="0" distR="0" wp14:anchorId="05A5680E" wp14:editId="35958ABF">
            <wp:extent cx="5972810" cy="331914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319145"/>
                    </a:xfrm>
                    <a:prstGeom prst="rect">
                      <a:avLst/>
                    </a:prstGeom>
                  </pic:spPr>
                </pic:pic>
              </a:graphicData>
            </a:graphic>
          </wp:inline>
        </w:drawing>
      </w:r>
    </w:p>
    <w:p w:rsidR="00DD4A0E" w:rsidRDefault="00DD4A0E" w:rsidP="00DD4A0E">
      <w:pPr>
        <w:rPr>
          <w:lang w:val="en-US"/>
        </w:rPr>
      </w:pPr>
    </w:p>
    <w:p w:rsidR="007C1CBF" w:rsidRDefault="007C1CBF" w:rsidP="00DD4A0E">
      <w:pPr>
        <w:rPr>
          <w:lang w:val="en-US"/>
        </w:rPr>
      </w:pPr>
      <w:r>
        <w:rPr>
          <w:lang w:val="en-US"/>
        </w:rPr>
        <w:t>Clicking on the header file, you can display the hexadecimal dump of this file.</w:t>
      </w:r>
    </w:p>
    <w:p w:rsidR="007C1CBF" w:rsidRDefault="007C1CBF" w:rsidP="00DD4A0E">
      <w:pPr>
        <w:rPr>
          <w:lang w:val="en-US"/>
        </w:rPr>
      </w:pPr>
    </w:p>
    <w:p w:rsidR="007C1CBF" w:rsidRDefault="00352917" w:rsidP="002C1B96">
      <w:pPr>
        <w:ind w:left="567"/>
        <w:rPr>
          <w:lang w:val="en-US"/>
        </w:rPr>
      </w:pPr>
      <w:r>
        <w:rPr>
          <w:noProof/>
          <w:lang w:eastAsia="fr-FR"/>
        </w:rPr>
        <w:drawing>
          <wp:inline distT="0" distB="0" distL="0" distR="0" wp14:anchorId="40CC97DA" wp14:editId="03EA52ED">
            <wp:extent cx="5972810" cy="3789680"/>
            <wp:effectExtent l="0" t="0" r="889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3789680"/>
                    </a:xfrm>
                    <a:prstGeom prst="rect">
                      <a:avLst/>
                    </a:prstGeom>
                  </pic:spPr>
                </pic:pic>
              </a:graphicData>
            </a:graphic>
          </wp:inline>
        </w:drawing>
      </w:r>
    </w:p>
    <w:p w:rsidR="00215626" w:rsidRDefault="00215626" w:rsidP="00215626">
      <w:pPr>
        <w:rPr>
          <w:lang w:val="en-US"/>
        </w:rPr>
      </w:pPr>
    </w:p>
    <w:p w:rsidR="00215626" w:rsidRDefault="00215626" w:rsidP="00215626">
      <w:pPr>
        <w:rPr>
          <w:lang w:val="en-US"/>
        </w:rPr>
      </w:pPr>
      <w:r>
        <w:rPr>
          <w:lang w:val="en-US"/>
        </w:rPr>
        <w:t>You can also display the hexadecimal dump of data files, List-of-Loads and List-of-files files by clicking on each of them in the tree.</w:t>
      </w:r>
    </w:p>
    <w:p w:rsidR="00D459F9" w:rsidRDefault="00D459F9" w:rsidP="00215626">
      <w:pPr>
        <w:rPr>
          <w:lang w:val="en-US"/>
        </w:rPr>
      </w:pPr>
      <w:r>
        <w:rPr>
          <w:lang w:val="en-US"/>
        </w:rPr>
        <w:t>Note: for the data files, the latency to display it could be several seconds, depending on the size of the data file.</w:t>
      </w:r>
    </w:p>
    <w:p w:rsidR="00D60E67" w:rsidRDefault="00D60E67" w:rsidP="00577591">
      <w:pPr>
        <w:rPr>
          <w:lang w:val="en-US"/>
        </w:rPr>
      </w:pPr>
    </w:p>
    <w:p w:rsidR="00847F1B" w:rsidRDefault="00847F1B" w:rsidP="00577591">
      <w:pPr>
        <w:rPr>
          <w:lang w:val="en-US"/>
        </w:rPr>
      </w:pPr>
      <w:r>
        <w:rPr>
          <w:lang w:val="en-US"/>
        </w:rPr>
        <w:t>Finally, you find all the generated files (header file and data files) in the requested directory (as per configuration file).</w:t>
      </w:r>
    </w:p>
    <w:p w:rsidR="00847F1B" w:rsidRDefault="00847F1B" w:rsidP="00847F1B">
      <w:pPr>
        <w:jc w:val="center"/>
        <w:rPr>
          <w:lang w:val="en-US"/>
        </w:rPr>
      </w:pPr>
      <w:r>
        <w:rPr>
          <w:noProof/>
          <w:lang w:eastAsia="fr-FR"/>
        </w:rPr>
        <w:drawing>
          <wp:inline distT="0" distB="0" distL="0" distR="0" wp14:anchorId="5708504A" wp14:editId="74FD1B78">
            <wp:extent cx="1781175" cy="23145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81175" cy="2314575"/>
                    </a:xfrm>
                    <a:prstGeom prst="rect">
                      <a:avLst/>
                    </a:prstGeom>
                  </pic:spPr>
                </pic:pic>
              </a:graphicData>
            </a:graphic>
          </wp:inline>
        </w:drawing>
      </w:r>
    </w:p>
    <w:p w:rsidR="00847F1B" w:rsidRDefault="00847F1B" w:rsidP="00847F1B">
      <w:pPr>
        <w:rPr>
          <w:lang w:val="en-US"/>
        </w:rPr>
      </w:pPr>
    </w:p>
    <w:p w:rsidR="004A6D00" w:rsidRPr="00DB1F01" w:rsidRDefault="004A6D00" w:rsidP="004A6D00">
      <w:pPr>
        <w:pStyle w:val="Titre2"/>
        <w:rPr>
          <w:lang w:val="en-US"/>
        </w:rPr>
      </w:pPr>
      <w:bookmarkStart w:id="36" w:name="_Toc456106017"/>
      <w:r w:rsidRPr="00DB1F01">
        <w:rPr>
          <w:lang w:val="en-US"/>
        </w:rPr>
        <w:t>Configuration file</w:t>
      </w:r>
      <w:bookmarkEnd w:id="36"/>
    </w:p>
    <w:p w:rsidR="004A6D00" w:rsidRDefault="004A6D00" w:rsidP="004A6D00">
      <w:pPr>
        <w:rPr>
          <w:lang w:val="en-US"/>
        </w:rPr>
      </w:pPr>
      <w:r w:rsidRPr="004A6D00">
        <w:rPr>
          <w:lang w:val="en-US"/>
        </w:rPr>
        <w:t>The configuration file is an XML file.</w:t>
      </w:r>
      <w:r w:rsidR="00807B23">
        <w:rPr>
          <w:lang w:val="en-US"/>
        </w:rPr>
        <w:t xml:space="preserve"> This file shall be valid vs the following DTD:</w:t>
      </w:r>
    </w:p>
    <w:p w:rsidR="00095521" w:rsidRDefault="005C6995" w:rsidP="004A6D00">
      <w:pPr>
        <w:rPr>
          <w:lang w:val="en-US"/>
        </w:rPr>
      </w:pPr>
      <w:r>
        <w:rPr>
          <w:lang w:val="de-DE"/>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5pt" o:ole="">
            <v:imagedata r:id="rId14" o:title=""/>
          </v:shape>
          <o:OLEObject Type="Embed" ProgID="Package" ShapeID="_x0000_i1025" DrawAspect="Icon" ObjectID="_1634989857" r:id="rId15"/>
        </w:object>
      </w:r>
    </w:p>
    <w:p w:rsidR="00DA6273" w:rsidRPr="00DA6273" w:rsidRDefault="00DA6273" w:rsidP="004A6D00">
      <w:pPr>
        <w:rPr>
          <w:lang w:val="en-US"/>
        </w:rPr>
      </w:pPr>
      <w:r w:rsidRPr="00DA6273">
        <w:rPr>
          <w:lang w:val="en-US"/>
        </w:rPr>
        <w:t>&lt;?xml version="1.0" encoding="iso-8859-1" standalone="no" ?&gt;</w:t>
      </w:r>
    </w:p>
    <w:p w:rsidR="00DA6273" w:rsidRPr="005C6995" w:rsidRDefault="00DA6273" w:rsidP="004A6D00">
      <w:pPr>
        <w:rPr>
          <w:lang w:val="en-US"/>
        </w:rPr>
      </w:pPr>
      <w:r w:rsidRPr="005C6995">
        <w:rPr>
          <w:lang w:val="en-US"/>
        </w:rPr>
        <w:t>&lt;!DOCTYPE ARINC665_CONFIGURATION_FILE SYSTEM "LSPB.dtd"&gt;</w:t>
      </w:r>
    </w:p>
    <w:p w:rsidR="00095521" w:rsidRPr="0068424B" w:rsidRDefault="00095521" w:rsidP="00095521">
      <w:r w:rsidRPr="0068424B">
        <w:t>&lt;ARINC665_CONFIGURATION_FILE version="X"&gt;</w:t>
      </w:r>
    </w:p>
    <w:p w:rsidR="00095521" w:rsidRPr="00095521" w:rsidRDefault="00095521" w:rsidP="00095521">
      <w:pPr>
        <w:rPr>
          <w:lang w:val="en-US"/>
        </w:rPr>
      </w:pPr>
      <w:r w:rsidRPr="0068424B">
        <w:t xml:space="preserve">    </w:t>
      </w:r>
      <w:r w:rsidRPr="00095521">
        <w:rPr>
          <w:lang w:val="en-US"/>
        </w:rPr>
        <w:t>&lt;</w:t>
      </w:r>
      <w:r w:rsidRPr="00095521">
        <w:rPr>
          <w:color w:val="FF0000"/>
          <w:lang w:val="en-US"/>
        </w:rPr>
        <w:t>KEY</w:t>
      </w:r>
      <w:r w:rsidRPr="00095521">
        <w:rPr>
          <w:lang w:val="en-US"/>
        </w:rPr>
        <w:t>&gt;</w:t>
      </w:r>
      <w:r>
        <w:rPr>
          <w:lang w:val="en-US"/>
        </w:rPr>
        <w:t>X</w:t>
      </w:r>
      <w:r w:rsidRPr="00095521">
        <w:rPr>
          <w:lang w:val="en-US"/>
        </w:rPr>
        <w:t>&lt;/</w:t>
      </w:r>
      <w:r w:rsidRPr="00095521">
        <w:rPr>
          <w:color w:val="FF0000"/>
          <w:lang w:val="en-US"/>
        </w:rPr>
        <w:t>KEY</w:t>
      </w:r>
      <w:r w:rsidRPr="00095521">
        <w:rPr>
          <w:lang w:val="en-US"/>
        </w:rPr>
        <w:t>&gt;</w:t>
      </w:r>
    </w:p>
    <w:p w:rsidR="00095521" w:rsidRPr="00095521" w:rsidRDefault="00095521" w:rsidP="00095521">
      <w:pPr>
        <w:rPr>
          <w:lang w:val="en-US"/>
        </w:rPr>
      </w:pPr>
      <w:r w:rsidRPr="00095521">
        <w:rPr>
          <w:lang w:val="en-US"/>
        </w:rPr>
        <w:t xml:space="preserve">    &lt;</w:t>
      </w:r>
      <w:r w:rsidRPr="00095521">
        <w:rPr>
          <w:color w:val="92D050"/>
          <w:lang w:val="en-US"/>
        </w:rPr>
        <w:t>CODE</w:t>
      </w:r>
      <w:r w:rsidRPr="00095521">
        <w:rPr>
          <w:lang w:val="en-US"/>
        </w:rPr>
        <w:t>&gt;</w:t>
      </w:r>
      <w:r>
        <w:rPr>
          <w:lang w:val="en-US"/>
        </w:rPr>
        <w:t>X</w:t>
      </w:r>
      <w:r w:rsidRPr="00095521">
        <w:rPr>
          <w:lang w:val="en-US"/>
        </w:rPr>
        <w:t>&lt;/</w:t>
      </w:r>
      <w:r w:rsidRPr="00095521">
        <w:rPr>
          <w:color w:val="92D050"/>
          <w:lang w:val="en-US"/>
        </w:rPr>
        <w:t>CODE</w:t>
      </w:r>
      <w:r w:rsidRPr="00095521">
        <w:rPr>
          <w:lang w:val="en-US"/>
        </w:rPr>
        <w:t>&gt;</w:t>
      </w:r>
    </w:p>
    <w:p w:rsidR="0008491B" w:rsidRPr="00095521" w:rsidRDefault="0008491B" w:rsidP="0008491B">
      <w:pPr>
        <w:rPr>
          <w:lang w:val="en-US"/>
        </w:rPr>
      </w:pPr>
      <w:r>
        <w:rPr>
          <w:lang w:val="en-US"/>
        </w:rPr>
        <w:t xml:space="preserve">    &lt;</w:t>
      </w:r>
      <w:r w:rsidRPr="006604B8">
        <w:rPr>
          <w:color w:val="00B050"/>
          <w:lang w:val="en-US"/>
        </w:rPr>
        <w:t xml:space="preserve">THW_ID_LIST </w:t>
      </w:r>
      <w:r>
        <w:rPr>
          <w:lang w:val="en-US"/>
        </w:rPr>
        <w:t>number="X</w:t>
      </w:r>
      <w:r w:rsidRPr="00095521">
        <w:rPr>
          <w:lang w:val="en-US"/>
        </w:rPr>
        <w:t>"&gt;</w:t>
      </w:r>
    </w:p>
    <w:p w:rsidR="0008491B" w:rsidRPr="00095521" w:rsidRDefault="0008491B" w:rsidP="0008491B">
      <w:pPr>
        <w:rPr>
          <w:lang w:val="en-US"/>
        </w:rPr>
      </w:pPr>
      <w:r w:rsidRPr="00095521">
        <w:rPr>
          <w:lang w:val="en-US"/>
        </w:rPr>
        <w:t xml:space="preserve">        &lt;</w:t>
      </w:r>
      <w:r w:rsidRPr="006604B8">
        <w:rPr>
          <w:color w:val="00B0F0"/>
          <w:lang w:val="en-US"/>
        </w:rPr>
        <w:t>THW_ID</w:t>
      </w:r>
      <w:r w:rsidRPr="00095521">
        <w:rPr>
          <w:lang w:val="en-US"/>
        </w:rPr>
        <w:t>&gt;</w:t>
      </w:r>
      <w:r>
        <w:rPr>
          <w:lang w:val="en-US"/>
        </w:rPr>
        <w:t>X</w:t>
      </w:r>
      <w:r w:rsidRPr="00095521">
        <w:rPr>
          <w:lang w:val="en-US"/>
        </w:rPr>
        <w:t>&lt;/</w:t>
      </w:r>
      <w:r w:rsidRPr="006604B8">
        <w:rPr>
          <w:color w:val="00B0F0"/>
          <w:lang w:val="en-US"/>
        </w:rPr>
        <w:t>THW_ID</w:t>
      </w:r>
      <w:r w:rsidRPr="00095521">
        <w:rPr>
          <w:lang w:val="en-US"/>
        </w:rPr>
        <w:t>&gt;</w:t>
      </w:r>
    </w:p>
    <w:p w:rsidR="0008491B" w:rsidRPr="00095521" w:rsidRDefault="0008491B" w:rsidP="0008491B">
      <w:pPr>
        <w:rPr>
          <w:lang w:val="en-US"/>
        </w:rPr>
      </w:pPr>
      <w:r w:rsidRPr="00095521">
        <w:rPr>
          <w:lang w:val="en-US"/>
        </w:rPr>
        <w:t xml:space="preserve">    &lt;/</w:t>
      </w:r>
      <w:r w:rsidRPr="006604B8">
        <w:rPr>
          <w:color w:val="00B050"/>
          <w:lang w:val="en-US"/>
        </w:rPr>
        <w:t>THW_ID_LIST</w:t>
      </w:r>
      <w:r w:rsidRPr="00095521">
        <w:rPr>
          <w:lang w:val="en-US"/>
        </w:rPr>
        <w:t>&gt;</w:t>
      </w:r>
    </w:p>
    <w:p w:rsidR="0008491B" w:rsidRPr="00095521" w:rsidRDefault="0008491B" w:rsidP="0008491B">
      <w:pPr>
        <w:rPr>
          <w:lang w:val="en-US"/>
        </w:rPr>
      </w:pPr>
      <w:r w:rsidRPr="00095521">
        <w:rPr>
          <w:lang w:val="en-US"/>
        </w:rPr>
        <w:t xml:space="preserve">    &lt;</w:t>
      </w:r>
      <w:r w:rsidRPr="00095521">
        <w:rPr>
          <w:color w:val="00B0F0"/>
          <w:lang w:val="en-US"/>
        </w:rPr>
        <w:t>PART_NUMBER</w:t>
      </w:r>
      <w:r w:rsidRPr="00095521">
        <w:rPr>
          <w:lang w:val="en-US"/>
        </w:rPr>
        <w:t>&gt;</w:t>
      </w:r>
      <w:r>
        <w:rPr>
          <w:lang w:val="en-US"/>
        </w:rPr>
        <w:t>X</w:t>
      </w:r>
      <w:r w:rsidRPr="00095521">
        <w:rPr>
          <w:lang w:val="en-US"/>
        </w:rPr>
        <w:t>&lt;/</w:t>
      </w:r>
      <w:r w:rsidRPr="00095521">
        <w:rPr>
          <w:color w:val="00B0F0"/>
          <w:lang w:val="en-US"/>
        </w:rPr>
        <w:t>PART_NUMBER</w:t>
      </w:r>
      <w:r w:rsidRPr="00095521">
        <w:rPr>
          <w:lang w:val="en-US"/>
        </w:rPr>
        <w:t>&gt;</w:t>
      </w:r>
    </w:p>
    <w:p w:rsidR="00095521" w:rsidRPr="00095521" w:rsidRDefault="00095521" w:rsidP="00095521">
      <w:pPr>
        <w:rPr>
          <w:lang w:val="en-US"/>
        </w:rPr>
      </w:pPr>
      <w:r>
        <w:rPr>
          <w:lang w:val="en-US"/>
        </w:rPr>
        <w:t xml:space="preserve">    &lt;</w:t>
      </w:r>
      <w:r w:rsidRPr="00095521">
        <w:rPr>
          <w:color w:val="00B050"/>
          <w:lang w:val="en-US"/>
        </w:rPr>
        <w:t xml:space="preserve">LOAD </w:t>
      </w:r>
      <w:r>
        <w:rPr>
          <w:lang w:val="en-US"/>
        </w:rPr>
        <w:t>integrity_check="X</w:t>
      </w:r>
      <w:r w:rsidRPr="00095521">
        <w:rPr>
          <w:lang w:val="en-US"/>
        </w:rPr>
        <w:t>"&gt;</w:t>
      </w:r>
    </w:p>
    <w:p w:rsidR="00796ACA" w:rsidRPr="00095521" w:rsidRDefault="00796ACA" w:rsidP="00796ACA">
      <w:pPr>
        <w:rPr>
          <w:lang w:val="en-US"/>
        </w:rPr>
      </w:pPr>
      <w:r>
        <w:rPr>
          <w:lang w:val="en-US"/>
        </w:rPr>
        <w:t xml:space="preserve">    </w:t>
      </w:r>
      <w:r w:rsidRPr="00095521">
        <w:rPr>
          <w:lang w:val="en-US"/>
        </w:rPr>
        <w:t xml:space="preserve">    &lt;</w:t>
      </w:r>
      <w:r w:rsidRPr="00095521">
        <w:rPr>
          <w:color w:val="FFC000"/>
          <w:lang w:val="en-US"/>
        </w:rPr>
        <w:t>BATCH</w:t>
      </w:r>
      <w:r w:rsidRPr="00095521">
        <w:rPr>
          <w:lang w:val="en-US"/>
        </w:rPr>
        <w:t>&gt;</w:t>
      </w:r>
      <w:r>
        <w:rPr>
          <w:lang w:val="en-US"/>
        </w:rPr>
        <w:t>X</w:t>
      </w:r>
      <w:r w:rsidRPr="00095521">
        <w:rPr>
          <w:lang w:val="en-US"/>
        </w:rPr>
        <w:t>&lt;/</w:t>
      </w:r>
      <w:r w:rsidRPr="00095521">
        <w:rPr>
          <w:color w:val="FFC000"/>
          <w:lang w:val="en-US"/>
        </w:rPr>
        <w:t>BATCH</w:t>
      </w:r>
      <w:r w:rsidRPr="00095521">
        <w:rPr>
          <w:lang w:val="en-US"/>
        </w:rPr>
        <w:t>&gt;</w:t>
      </w:r>
    </w:p>
    <w:p w:rsidR="00095521" w:rsidRPr="00087251" w:rsidRDefault="00095521" w:rsidP="00095521">
      <w:r w:rsidRPr="00125C58">
        <w:rPr>
          <w:lang w:val="en-US"/>
        </w:rPr>
        <w:t xml:space="preserve">        </w:t>
      </w:r>
      <w:r w:rsidRPr="00970825">
        <w:t>&lt;</w:t>
      </w:r>
      <w:r w:rsidRPr="00970825">
        <w:rPr>
          <w:color w:val="7030A0"/>
        </w:rPr>
        <w:t xml:space="preserve">TYPE_DESCRIPTION </w:t>
      </w:r>
      <w:r w:rsidRPr="00970825">
        <w:t>id="X"&gt;X&lt;/</w:t>
      </w:r>
      <w:r w:rsidRPr="00970825">
        <w:rPr>
          <w:color w:val="7030A0"/>
        </w:rPr>
        <w:t>TYPE_DESCRIPTION</w:t>
      </w:r>
      <w:r w:rsidRPr="00970825">
        <w:t>&gt;</w:t>
      </w:r>
    </w:p>
    <w:p w:rsidR="00095521" w:rsidRPr="00095521" w:rsidRDefault="0008491B" w:rsidP="00095521">
      <w:pPr>
        <w:rPr>
          <w:lang w:val="en-US"/>
        </w:rPr>
      </w:pPr>
      <w:r w:rsidRPr="00B161A8">
        <w:t xml:space="preserve">    </w:t>
      </w:r>
      <w:r w:rsidR="00095521" w:rsidRPr="00B161A8">
        <w:t xml:space="preserve">    </w:t>
      </w:r>
      <w:r w:rsidR="00095521" w:rsidRPr="00095521">
        <w:rPr>
          <w:lang w:val="en-US"/>
        </w:rPr>
        <w:t>&lt;</w:t>
      </w:r>
      <w:r w:rsidR="00095521" w:rsidRPr="00095521">
        <w:rPr>
          <w:color w:val="FF0000"/>
          <w:lang w:val="en-US"/>
        </w:rPr>
        <w:t xml:space="preserve">INPUT_FILE </w:t>
      </w:r>
      <w:r w:rsidR="00095521" w:rsidRPr="00095521">
        <w:rPr>
          <w:lang w:val="en-US"/>
        </w:rPr>
        <w:t>integrity_check</w:t>
      </w:r>
      <w:r w:rsidR="00095521">
        <w:rPr>
          <w:lang w:val="en-US"/>
        </w:rPr>
        <w:t>="X</w:t>
      </w:r>
      <w:r w:rsidR="00095521" w:rsidRPr="00095521">
        <w:rPr>
          <w:lang w:val="en-US"/>
        </w:rPr>
        <w:t>" padding="</w:t>
      </w:r>
      <w:r w:rsidR="00095521">
        <w:rPr>
          <w:lang w:val="en-US"/>
        </w:rPr>
        <w:t>X"</w:t>
      </w:r>
      <w:r w:rsidR="00095521" w:rsidRPr="00095521">
        <w:rPr>
          <w:lang w:val="en-US"/>
        </w:rPr>
        <w:t>&gt;</w:t>
      </w:r>
      <w:r w:rsidR="00095521">
        <w:rPr>
          <w:lang w:val="en-US"/>
        </w:rPr>
        <w:t>X</w:t>
      </w:r>
      <w:r w:rsidR="00095521" w:rsidRPr="00095521">
        <w:rPr>
          <w:lang w:val="en-US"/>
        </w:rPr>
        <w:t>&lt;/</w:t>
      </w:r>
      <w:r w:rsidR="00095521" w:rsidRPr="00095521">
        <w:rPr>
          <w:color w:val="FF0000"/>
          <w:lang w:val="en-US"/>
        </w:rPr>
        <w:t>INPUT_FILE</w:t>
      </w:r>
      <w:r w:rsidR="00095521" w:rsidRPr="00095521">
        <w:rPr>
          <w:lang w:val="en-US"/>
        </w:rPr>
        <w:t>&gt;</w:t>
      </w:r>
    </w:p>
    <w:p w:rsidR="00095521" w:rsidRPr="00095521" w:rsidRDefault="0008491B" w:rsidP="00095521">
      <w:pPr>
        <w:rPr>
          <w:lang w:val="en-US"/>
        </w:rPr>
      </w:pPr>
      <w:r>
        <w:rPr>
          <w:lang w:val="en-US"/>
        </w:rPr>
        <w:t xml:space="preserve">    </w:t>
      </w:r>
      <w:r w:rsidR="00095521" w:rsidRPr="00095521">
        <w:rPr>
          <w:lang w:val="en-US"/>
        </w:rPr>
        <w:t xml:space="preserve">    &lt;</w:t>
      </w:r>
      <w:r w:rsidR="00095521" w:rsidRPr="00095521">
        <w:rPr>
          <w:color w:val="FFC000"/>
          <w:lang w:val="en-US"/>
        </w:rPr>
        <w:t>SPLIT_SIZE</w:t>
      </w:r>
      <w:r w:rsidR="00095521" w:rsidRPr="00095521">
        <w:rPr>
          <w:lang w:val="en-US"/>
        </w:rPr>
        <w:t>&gt;</w:t>
      </w:r>
      <w:r w:rsidR="00095521">
        <w:rPr>
          <w:lang w:val="en-US"/>
        </w:rPr>
        <w:t>X</w:t>
      </w:r>
      <w:r w:rsidR="00095521" w:rsidRPr="00095521">
        <w:rPr>
          <w:lang w:val="en-US"/>
        </w:rPr>
        <w:t>&lt;/</w:t>
      </w:r>
      <w:r w:rsidR="00095521" w:rsidRPr="00095521">
        <w:rPr>
          <w:color w:val="FFC000"/>
          <w:lang w:val="en-US"/>
        </w:rPr>
        <w:t>SPLIT_SIZE</w:t>
      </w:r>
      <w:r w:rsidR="00095521" w:rsidRPr="00095521">
        <w:rPr>
          <w:lang w:val="en-US"/>
        </w:rPr>
        <w:t>&gt;</w:t>
      </w:r>
    </w:p>
    <w:p w:rsidR="00095521" w:rsidRPr="00095521" w:rsidRDefault="0008491B" w:rsidP="00095521">
      <w:pPr>
        <w:rPr>
          <w:lang w:val="en-US"/>
        </w:rPr>
      </w:pPr>
      <w:r>
        <w:rPr>
          <w:lang w:val="en-US"/>
        </w:rPr>
        <w:t xml:space="preserve">    </w:t>
      </w:r>
      <w:r w:rsidR="00095521" w:rsidRPr="00095521">
        <w:rPr>
          <w:lang w:val="en-US"/>
        </w:rPr>
        <w:t xml:space="preserve">    &lt;</w:t>
      </w:r>
      <w:r w:rsidR="00095521" w:rsidRPr="00095521">
        <w:rPr>
          <w:color w:val="92D050"/>
          <w:lang w:val="en-US"/>
        </w:rPr>
        <w:t>DIRECTORY</w:t>
      </w:r>
      <w:r w:rsidR="00095521" w:rsidRPr="00095521">
        <w:rPr>
          <w:lang w:val="en-US"/>
        </w:rPr>
        <w:t>&gt;</w:t>
      </w:r>
      <w:r w:rsidR="00095521">
        <w:rPr>
          <w:lang w:val="en-US"/>
        </w:rPr>
        <w:t>X</w:t>
      </w:r>
      <w:r w:rsidR="00095521" w:rsidRPr="00095521">
        <w:rPr>
          <w:lang w:val="en-US"/>
        </w:rPr>
        <w:t>&lt;/</w:t>
      </w:r>
      <w:r w:rsidR="00095521" w:rsidRPr="00095521">
        <w:rPr>
          <w:color w:val="92D050"/>
          <w:lang w:val="en-US"/>
        </w:rPr>
        <w:t>DIRECTORY</w:t>
      </w:r>
      <w:r w:rsidR="00095521" w:rsidRPr="00095521">
        <w:rPr>
          <w:lang w:val="en-US"/>
        </w:rPr>
        <w:t>&gt;</w:t>
      </w:r>
    </w:p>
    <w:p w:rsidR="00095521" w:rsidRPr="00095521" w:rsidRDefault="0008491B" w:rsidP="00095521">
      <w:pPr>
        <w:rPr>
          <w:lang w:val="en-US"/>
        </w:rPr>
      </w:pPr>
      <w:r>
        <w:rPr>
          <w:lang w:val="en-US"/>
        </w:rPr>
        <w:t xml:space="preserve">    </w:t>
      </w:r>
      <w:r w:rsidR="00095521" w:rsidRPr="00095521">
        <w:rPr>
          <w:lang w:val="en-US"/>
        </w:rPr>
        <w:t xml:space="preserve">    &lt;</w:t>
      </w:r>
      <w:r w:rsidR="00095521" w:rsidRPr="006604B8">
        <w:rPr>
          <w:color w:val="7030A0"/>
          <w:lang w:val="en-US"/>
        </w:rPr>
        <w:t xml:space="preserve">SUPPORT_FILE_LIST </w:t>
      </w:r>
      <w:r w:rsidR="00095521" w:rsidRPr="00095521">
        <w:rPr>
          <w:lang w:val="en-US"/>
        </w:rPr>
        <w:t>integrity_check="</w:t>
      </w:r>
      <w:r w:rsidR="00095521">
        <w:rPr>
          <w:lang w:val="en-US"/>
        </w:rPr>
        <w:t>X" number="X</w:t>
      </w:r>
      <w:r w:rsidR="00095521" w:rsidRPr="00095521">
        <w:rPr>
          <w:lang w:val="en-US"/>
        </w:rPr>
        <w:t>"&gt;</w:t>
      </w:r>
    </w:p>
    <w:p w:rsidR="00095521" w:rsidRPr="00095521" w:rsidRDefault="0008491B" w:rsidP="00095521">
      <w:pPr>
        <w:rPr>
          <w:lang w:val="en-US"/>
        </w:rPr>
      </w:pPr>
      <w:r>
        <w:rPr>
          <w:lang w:val="en-US"/>
        </w:rPr>
        <w:t xml:space="preserve">    </w:t>
      </w:r>
      <w:r w:rsidR="00095521" w:rsidRPr="00095521">
        <w:rPr>
          <w:lang w:val="en-US"/>
        </w:rPr>
        <w:t xml:space="preserve">        &lt;</w:t>
      </w:r>
      <w:r w:rsidR="00095521" w:rsidRPr="006604B8">
        <w:rPr>
          <w:color w:val="FF0000"/>
          <w:lang w:val="en-US"/>
        </w:rPr>
        <w:t>SUPPORT_FILE</w:t>
      </w:r>
      <w:r w:rsidR="00095521" w:rsidRPr="00095521">
        <w:rPr>
          <w:lang w:val="en-US"/>
        </w:rPr>
        <w:t>&gt;</w:t>
      </w:r>
      <w:r w:rsidR="00095521">
        <w:rPr>
          <w:lang w:val="en-US"/>
        </w:rPr>
        <w:t>X</w:t>
      </w:r>
      <w:r w:rsidR="00095521" w:rsidRPr="00095521">
        <w:rPr>
          <w:lang w:val="en-US"/>
        </w:rPr>
        <w:t>&lt;/</w:t>
      </w:r>
      <w:r w:rsidR="00095521" w:rsidRPr="006604B8">
        <w:rPr>
          <w:color w:val="FF0000"/>
          <w:lang w:val="en-US"/>
        </w:rPr>
        <w:t>SUPPORT_FILE</w:t>
      </w:r>
      <w:r w:rsidR="00095521" w:rsidRPr="00095521">
        <w:rPr>
          <w:lang w:val="en-US"/>
        </w:rPr>
        <w:t>&gt;</w:t>
      </w:r>
    </w:p>
    <w:p w:rsidR="00095521" w:rsidRPr="00095521" w:rsidRDefault="0008491B" w:rsidP="00095521">
      <w:pPr>
        <w:rPr>
          <w:lang w:val="en-US"/>
        </w:rPr>
      </w:pPr>
      <w:r>
        <w:rPr>
          <w:lang w:val="en-US"/>
        </w:rPr>
        <w:t xml:space="preserve">    </w:t>
      </w:r>
      <w:r w:rsidR="00095521" w:rsidRPr="00095521">
        <w:rPr>
          <w:lang w:val="en-US"/>
        </w:rPr>
        <w:t xml:space="preserve">    &lt;/</w:t>
      </w:r>
      <w:r w:rsidR="00095521" w:rsidRPr="006604B8">
        <w:rPr>
          <w:color w:val="7030A0"/>
          <w:lang w:val="en-US"/>
        </w:rPr>
        <w:t>SUPPORT_FILE_LIST</w:t>
      </w:r>
      <w:r w:rsidR="00095521" w:rsidRPr="00095521">
        <w:rPr>
          <w:lang w:val="en-US"/>
        </w:rPr>
        <w:t>&gt;</w:t>
      </w:r>
    </w:p>
    <w:p w:rsidR="00095521" w:rsidRPr="00095521" w:rsidRDefault="0008491B" w:rsidP="00095521">
      <w:pPr>
        <w:rPr>
          <w:lang w:val="en-US"/>
        </w:rPr>
      </w:pPr>
      <w:r>
        <w:rPr>
          <w:lang w:val="en-US"/>
        </w:rPr>
        <w:t xml:space="preserve">    </w:t>
      </w:r>
      <w:r w:rsidR="00095521" w:rsidRPr="00095521">
        <w:rPr>
          <w:lang w:val="en-US"/>
        </w:rPr>
        <w:t xml:space="preserve">    &lt;</w:t>
      </w:r>
      <w:r w:rsidR="00095521" w:rsidRPr="006604B8">
        <w:rPr>
          <w:color w:val="FFC000"/>
          <w:lang w:val="en-US"/>
        </w:rPr>
        <w:t>USER_DATA</w:t>
      </w:r>
      <w:r w:rsidR="00095521" w:rsidRPr="00095521">
        <w:rPr>
          <w:lang w:val="en-US"/>
        </w:rPr>
        <w:t>&gt;</w:t>
      </w:r>
    </w:p>
    <w:p w:rsidR="00095521" w:rsidRDefault="0008491B" w:rsidP="00095521">
      <w:pPr>
        <w:rPr>
          <w:lang w:val="en-US"/>
        </w:rPr>
      </w:pPr>
      <w:r>
        <w:rPr>
          <w:lang w:val="en-US"/>
        </w:rPr>
        <w:t xml:space="preserve">    </w:t>
      </w:r>
      <w:r w:rsidR="00095521" w:rsidRPr="00095521">
        <w:rPr>
          <w:lang w:val="en-US"/>
        </w:rPr>
        <w:t xml:space="preserve">        &lt;</w:t>
      </w:r>
      <w:r w:rsidR="00095521" w:rsidRPr="006604B8">
        <w:rPr>
          <w:color w:val="92D050"/>
          <w:lang w:val="en-US"/>
        </w:rPr>
        <w:t>USER_DATA_FILE</w:t>
      </w:r>
      <w:r w:rsidR="00095521" w:rsidRPr="00095521">
        <w:rPr>
          <w:lang w:val="en-US"/>
        </w:rPr>
        <w:t>&gt;</w:t>
      </w:r>
      <w:r w:rsidR="00095521">
        <w:rPr>
          <w:lang w:val="en-US"/>
        </w:rPr>
        <w:t>X</w:t>
      </w:r>
      <w:r w:rsidR="00095521" w:rsidRPr="00095521">
        <w:rPr>
          <w:lang w:val="en-US"/>
        </w:rPr>
        <w:t>&lt;/</w:t>
      </w:r>
      <w:r w:rsidR="00095521" w:rsidRPr="006604B8">
        <w:rPr>
          <w:color w:val="92D050"/>
          <w:lang w:val="en-US"/>
        </w:rPr>
        <w:t>USER_DATA_FILE</w:t>
      </w:r>
      <w:r w:rsidR="00095521" w:rsidRPr="00095521">
        <w:rPr>
          <w:lang w:val="en-US"/>
        </w:rPr>
        <w:t>&gt;</w:t>
      </w:r>
    </w:p>
    <w:p w:rsidR="00153BBF" w:rsidRPr="00095521" w:rsidRDefault="00153BBF" w:rsidP="00095521">
      <w:pPr>
        <w:rPr>
          <w:lang w:val="en-US"/>
        </w:rPr>
      </w:pPr>
      <w:r>
        <w:rPr>
          <w:lang w:val="en-US"/>
        </w:rPr>
        <w:t xml:space="preserve">    </w:t>
      </w:r>
      <w:r w:rsidRPr="00095521">
        <w:rPr>
          <w:lang w:val="en-US"/>
        </w:rPr>
        <w:t xml:space="preserve">        &lt;</w:t>
      </w:r>
      <w:r w:rsidRPr="006604B8">
        <w:rPr>
          <w:color w:val="92D050"/>
          <w:lang w:val="en-US"/>
        </w:rPr>
        <w:t>USER_DATA_</w:t>
      </w:r>
      <w:r>
        <w:rPr>
          <w:color w:val="92D050"/>
          <w:lang w:val="en-US"/>
        </w:rPr>
        <w:t>TEXT</w:t>
      </w:r>
      <w:r w:rsidRPr="00095521">
        <w:rPr>
          <w:lang w:val="en-US"/>
        </w:rPr>
        <w:t>&gt;</w:t>
      </w:r>
      <w:r>
        <w:rPr>
          <w:lang w:val="en-US"/>
        </w:rPr>
        <w:t>X</w:t>
      </w:r>
      <w:r w:rsidRPr="00095521">
        <w:rPr>
          <w:lang w:val="en-US"/>
        </w:rPr>
        <w:t>&lt;/</w:t>
      </w:r>
      <w:r w:rsidRPr="006604B8">
        <w:rPr>
          <w:color w:val="92D050"/>
          <w:lang w:val="en-US"/>
        </w:rPr>
        <w:t>USER_DATA_</w:t>
      </w:r>
      <w:r>
        <w:rPr>
          <w:color w:val="92D050"/>
          <w:lang w:val="en-US"/>
        </w:rPr>
        <w:t>TEXT</w:t>
      </w:r>
      <w:r w:rsidRPr="00095521">
        <w:rPr>
          <w:lang w:val="en-US"/>
        </w:rPr>
        <w:t>&gt;</w:t>
      </w:r>
    </w:p>
    <w:p w:rsidR="00095521" w:rsidRPr="00B161A8" w:rsidRDefault="0008491B" w:rsidP="00095521">
      <w:pPr>
        <w:rPr>
          <w:lang w:val="es-ES"/>
        </w:rPr>
      </w:pPr>
      <w:r>
        <w:rPr>
          <w:lang w:val="en-US"/>
        </w:rPr>
        <w:t xml:space="preserve">    </w:t>
      </w:r>
      <w:r w:rsidR="00095521" w:rsidRPr="00095521">
        <w:rPr>
          <w:lang w:val="en-US"/>
        </w:rPr>
        <w:t xml:space="preserve">    </w:t>
      </w:r>
      <w:r w:rsidR="00095521" w:rsidRPr="00B161A8">
        <w:rPr>
          <w:lang w:val="es-ES"/>
        </w:rPr>
        <w:t>&lt;/</w:t>
      </w:r>
      <w:r w:rsidR="00095521" w:rsidRPr="00B161A8">
        <w:rPr>
          <w:color w:val="FFC000"/>
          <w:lang w:val="es-ES"/>
        </w:rPr>
        <w:t>USER_DATA</w:t>
      </w:r>
      <w:r w:rsidR="00095521" w:rsidRPr="00B161A8">
        <w:rPr>
          <w:lang w:val="es-ES"/>
        </w:rPr>
        <w:t>&gt;</w:t>
      </w:r>
    </w:p>
    <w:p w:rsidR="0008491B" w:rsidRPr="00B161A8" w:rsidRDefault="0008491B" w:rsidP="0008491B">
      <w:pPr>
        <w:rPr>
          <w:lang w:val="es-ES"/>
        </w:rPr>
      </w:pPr>
      <w:r w:rsidRPr="00B161A8">
        <w:rPr>
          <w:lang w:val="es-ES"/>
        </w:rPr>
        <w:t xml:space="preserve">    &lt;/</w:t>
      </w:r>
      <w:r w:rsidRPr="00B161A8">
        <w:rPr>
          <w:color w:val="00B050"/>
          <w:lang w:val="es-ES"/>
        </w:rPr>
        <w:t>LOAD</w:t>
      </w:r>
      <w:r w:rsidRPr="00B161A8">
        <w:rPr>
          <w:lang w:val="es-ES"/>
        </w:rPr>
        <w:t>&gt;</w:t>
      </w:r>
    </w:p>
    <w:p w:rsidR="0008491B" w:rsidRPr="00B161A8" w:rsidRDefault="0008491B" w:rsidP="0008491B">
      <w:pPr>
        <w:rPr>
          <w:lang w:val="es-ES"/>
        </w:rPr>
      </w:pPr>
      <w:r w:rsidRPr="00B161A8">
        <w:rPr>
          <w:lang w:val="es-ES"/>
        </w:rPr>
        <w:t xml:space="preserve">    &lt;MEDIA&gt;</w:t>
      </w:r>
    </w:p>
    <w:p w:rsidR="0008491B" w:rsidRPr="005D100C" w:rsidRDefault="0008491B" w:rsidP="0008491B">
      <w:pPr>
        <w:rPr>
          <w:lang w:val="es-ES"/>
        </w:rPr>
      </w:pPr>
      <w:r w:rsidRPr="005D100C">
        <w:rPr>
          <w:lang w:val="es-ES"/>
        </w:rPr>
        <w:t xml:space="preserve">    &lt;/MEDIA&gt;</w:t>
      </w:r>
    </w:p>
    <w:p w:rsidR="00095521" w:rsidRDefault="00095521" w:rsidP="00095521">
      <w:pPr>
        <w:rPr>
          <w:lang w:val="en-US"/>
        </w:rPr>
      </w:pPr>
      <w:r w:rsidRPr="00095521">
        <w:rPr>
          <w:lang w:val="en-US"/>
        </w:rPr>
        <w:t>&lt;/ARINC665_CONFIGURATION_FILE&gt;</w:t>
      </w:r>
    </w:p>
    <w:p w:rsidR="006604B8" w:rsidRDefault="006604B8" w:rsidP="00095521">
      <w:pPr>
        <w:rPr>
          <w:lang w:val="en-US"/>
        </w:rPr>
      </w:pPr>
    </w:p>
    <w:p w:rsidR="006604B8" w:rsidRDefault="006604B8" w:rsidP="00095521">
      <w:pPr>
        <w:rPr>
          <w:lang w:val="en-US"/>
        </w:rPr>
      </w:pPr>
      <w:r>
        <w:rPr>
          <w:lang w:val="en-US"/>
        </w:rPr>
        <w:lastRenderedPageBreak/>
        <w:t>All the tags shall be written in uppercase. All the attributes shall be written in lowercase and enclosed with double quotes.</w:t>
      </w:r>
    </w:p>
    <w:p w:rsidR="00774C27" w:rsidRDefault="00774C27" w:rsidP="004A6D00">
      <w:pPr>
        <w:rPr>
          <w:lang w:val="en-US"/>
        </w:rPr>
      </w:pPr>
    </w:p>
    <w:tbl>
      <w:tblPr>
        <w:tblStyle w:val="Grilledutableau"/>
        <w:tblW w:w="9432" w:type="dxa"/>
        <w:tblInd w:w="108" w:type="dxa"/>
        <w:tblLook w:val="04A0" w:firstRow="1" w:lastRow="0" w:firstColumn="1" w:lastColumn="0" w:noHBand="0" w:noVBand="1"/>
      </w:tblPr>
      <w:tblGrid>
        <w:gridCol w:w="747"/>
        <w:gridCol w:w="3167"/>
        <w:gridCol w:w="2749"/>
        <w:gridCol w:w="2769"/>
      </w:tblGrid>
      <w:tr w:rsidR="00774C27" w:rsidRPr="00774C27" w:rsidTr="00153BBF">
        <w:trPr>
          <w:tblHeader/>
        </w:trPr>
        <w:tc>
          <w:tcPr>
            <w:tcW w:w="747" w:type="dxa"/>
          </w:tcPr>
          <w:p w:rsidR="00774C27" w:rsidRPr="00774C27" w:rsidRDefault="00774C27" w:rsidP="00774C27">
            <w:pPr>
              <w:jc w:val="center"/>
              <w:rPr>
                <w:sz w:val="18"/>
                <w:lang w:val="en-US"/>
              </w:rPr>
            </w:pPr>
            <w:r w:rsidRPr="00774C27">
              <w:rPr>
                <w:sz w:val="18"/>
                <w:lang w:val="en-US"/>
              </w:rPr>
              <w:t>Level</w:t>
            </w:r>
          </w:p>
        </w:tc>
        <w:tc>
          <w:tcPr>
            <w:tcW w:w="3167" w:type="dxa"/>
          </w:tcPr>
          <w:p w:rsidR="00774C27" w:rsidRPr="00774C27" w:rsidRDefault="00774C27" w:rsidP="004A6D00">
            <w:pPr>
              <w:rPr>
                <w:sz w:val="18"/>
                <w:lang w:val="en-US"/>
              </w:rPr>
            </w:pPr>
            <w:r w:rsidRPr="00774C27">
              <w:rPr>
                <w:sz w:val="18"/>
                <w:lang w:val="en-US"/>
              </w:rPr>
              <w:t>Tag</w:t>
            </w:r>
            <w:r w:rsidR="00095521">
              <w:rPr>
                <w:sz w:val="18"/>
                <w:lang w:val="en-US"/>
              </w:rPr>
              <w:t xml:space="preserve"> / Attributes</w:t>
            </w:r>
          </w:p>
        </w:tc>
        <w:tc>
          <w:tcPr>
            <w:tcW w:w="2749" w:type="dxa"/>
          </w:tcPr>
          <w:p w:rsidR="00774C27" w:rsidRPr="00774C27" w:rsidRDefault="005F5FF6" w:rsidP="004A6D00">
            <w:pPr>
              <w:rPr>
                <w:sz w:val="18"/>
                <w:lang w:val="en-US"/>
              </w:rPr>
            </w:pPr>
            <w:r>
              <w:rPr>
                <w:sz w:val="18"/>
                <w:lang w:val="en-US"/>
              </w:rPr>
              <w:t>Attributes</w:t>
            </w:r>
          </w:p>
        </w:tc>
        <w:tc>
          <w:tcPr>
            <w:tcW w:w="2769" w:type="dxa"/>
          </w:tcPr>
          <w:p w:rsidR="00774C27" w:rsidRPr="00774C27" w:rsidRDefault="005F5FF6" w:rsidP="004A6D00">
            <w:pPr>
              <w:rPr>
                <w:sz w:val="18"/>
                <w:lang w:val="en-US"/>
              </w:rPr>
            </w:pPr>
            <w:r>
              <w:rPr>
                <w:sz w:val="18"/>
                <w:lang w:val="en-US"/>
              </w:rPr>
              <w:t>References</w:t>
            </w:r>
          </w:p>
        </w:tc>
      </w:tr>
      <w:tr w:rsidR="00774C27" w:rsidRPr="00774C27" w:rsidTr="00153BBF">
        <w:tc>
          <w:tcPr>
            <w:tcW w:w="747" w:type="dxa"/>
          </w:tcPr>
          <w:p w:rsidR="00774C27" w:rsidRPr="00774C27" w:rsidRDefault="00774C27" w:rsidP="00774C27">
            <w:pPr>
              <w:jc w:val="center"/>
              <w:rPr>
                <w:sz w:val="18"/>
                <w:lang w:val="en-US"/>
              </w:rPr>
            </w:pPr>
            <w:r w:rsidRPr="00774C27">
              <w:rPr>
                <w:sz w:val="18"/>
                <w:lang w:val="en-US"/>
              </w:rPr>
              <w:t>1</w:t>
            </w:r>
          </w:p>
        </w:tc>
        <w:tc>
          <w:tcPr>
            <w:tcW w:w="3167" w:type="dxa"/>
          </w:tcPr>
          <w:p w:rsidR="00095521" w:rsidRPr="00774C27" w:rsidRDefault="00814064" w:rsidP="005F5FF6">
            <w:pPr>
              <w:rPr>
                <w:sz w:val="18"/>
                <w:lang w:val="en-US"/>
              </w:rPr>
            </w:pPr>
            <w:hyperlink w:anchor="_Tag_ARINC665_CONFIGURATION_FILE" w:history="1">
              <w:r w:rsidR="00774C27" w:rsidRPr="00912C3A">
                <w:rPr>
                  <w:rStyle w:val="Lienhypertexte"/>
                  <w:sz w:val="18"/>
                  <w:lang w:val="en-US"/>
                </w:rPr>
                <w:t>ARINC665_CONFIGURATION_FILE</w:t>
              </w:r>
            </w:hyperlink>
          </w:p>
        </w:tc>
        <w:tc>
          <w:tcPr>
            <w:tcW w:w="2749" w:type="dxa"/>
          </w:tcPr>
          <w:p w:rsidR="00095521" w:rsidRPr="006604B8" w:rsidRDefault="005F5FF6" w:rsidP="006604B8">
            <w:pPr>
              <w:rPr>
                <w:sz w:val="18"/>
                <w:lang w:val="en-US"/>
              </w:rPr>
            </w:pPr>
            <w:r>
              <w:rPr>
                <w:sz w:val="18"/>
                <w:lang w:val="en-US"/>
              </w:rPr>
              <w:t>version</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Pr="00774C27" w:rsidRDefault="00774C27" w:rsidP="00774C27">
            <w:pPr>
              <w:jc w:val="center"/>
              <w:rPr>
                <w:sz w:val="18"/>
                <w:lang w:val="en-US"/>
              </w:rPr>
            </w:pPr>
            <w:r>
              <w:rPr>
                <w:sz w:val="18"/>
                <w:lang w:val="en-US"/>
              </w:rPr>
              <w:t>2</w:t>
            </w:r>
          </w:p>
        </w:tc>
        <w:tc>
          <w:tcPr>
            <w:tcW w:w="3167" w:type="dxa"/>
          </w:tcPr>
          <w:p w:rsidR="00774C27" w:rsidRPr="00774C27" w:rsidRDefault="00814064" w:rsidP="004A6D00">
            <w:pPr>
              <w:rPr>
                <w:sz w:val="18"/>
                <w:lang w:val="en-US"/>
              </w:rPr>
            </w:pPr>
            <w:hyperlink w:anchor="_Tag_KEY" w:history="1">
              <w:r w:rsidR="00774C27" w:rsidRPr="00912C3A">
                <w:rPr>
                  <w:rStyle w:val="Lienhypertexte"/>
                  <w:sz w:val="18"/>
                  <w:lang w:val="en-US"/>
                </w:rPr>
                <w:t>KEY</w:t>
              </w:r>
            </w:hyperlink>
          </w:p>
        </w:tc>
        <w:tc>
          <w:tcPr>
            <w:tcW w:w="2749" w:type="dxa"/>
          </w:tcPr>
          <w:p w:rsidR="00774C27" w:rsidRPr="00774C27" w:rsidRDefault="00774C27" w:rsidP="00BD0A32">
            <w:pPr>
              <w:pStyle w:val="cach"/>
            </w:pP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Pr="00774C27" w:rsidRDefault="00774C27" w:rsidP="00774C27">
            <w:pPr>
              <w:jc w:val="center"/>
              <w:rPr>
                <w:sz w:val="18"/>
                <w:lang w:val="en-US"/>
              </w:rPr>
            </w:pPr>
            <w:r>
              <w:rPr>
                <w:sz w:val="18"/>
                <w:lang w:val="en-US"/>
              </w:rPr>
              <w:t>2</w:t>
            </w:r>
          </w:p>
        </w:tc>
        <w:tc>
          <w:tcPr>
            <w:tcW w:w="3167" w:type="dxa"/>
          </w:tcPr>
          <w:p w:rsidR="00774C27" w:rsidRPr="00774C27" w:rsidRDefault="00814064" w:rsidP="004A6D00">
            <w:pPr>
              <w:rPr>
                <w:sz w:val="18"/>
                <w:lang w:val="en-US"/>
              </w:rPr>
            </w:pPr>
            <w:hyperlink w:anchor="_Tag_CODE" w:history="1">
              <w:r w:rsidR="00774C27" w:rsidRPr="00912C3A">
                <w:rPr>
                  <w:rStyle w:val="Lienhypertexte"/>
                  <w:sz w:val="18"/>
                  <w:lang w:val="en-US"/>
                </w:rPr>
                <w:t>CODE</w:t>
              </w:r>
            </w:hyperlink>
          </w:p>
        </w:tc>
        <w:tc>
          <w:tcPr>
            <w:tcW w:w="2749" w:type="dxa"/>
          </w:tcPr>
          <w:p w:rsidR="00774C27" w:rsidRPr="00774C27" w:rsidRDefault="00774C27" w:rsidP="004A6D00">
            <w:pPr>
              <w:rPr>
                <w:sz w:val="18"/>
                <w:lang w:val="en-US"/>
              </w:rPr>
            </w:pPr>
          </w:p>
        </w:tc>
        <w:tc>
          <w:tcPr>
            <w:tcW w:w="2769" w:type="dxa"/>
          </w:tcPr>
          <w:p w:rsidR="00774C27" w:rsidRPr="00774C27" w:rsidRDefault="00524076" w:rsidP="004A6D00">
            <w:pPr>
              <w:rPr>
                <w:sz w:val="18"/>
                <w:lang w:val="en-US"/>
              </w:rPr>
            </w:pPr>
            <w:r>
              <w:rPr>
                <w:sz w:val="18"/>
                <w:lang w:val="en-US"/>
              </w:rPr>
              <w:t>See ref [3] §2.1.2</w:t>
            </w:r>
          </w:p>
        </w:tc>
      </w:tr>
      <w:tr w:rsidR="00153BBF" w:rsidRPr="00774C27" w:rsidTr="00970825">
        <w:tc>
          <w:tcPr>
            <w:tcW w:w="747" w:type="dxa"/>
          </w:tcPr>
          <w:p w:rsidR="00153BBF" w:rsidRDefault="00153BBF" w:rsidP="00970825">
            <w:pPr>
              <w:jc w:val="center"/>
              <w:rPr>
                <w:sz w:val="18"/>
                <w:lang w:val="en-US"/>
              </w:rPr>
            </w:pPr>
            <w:r>
              <w:rPr>
                <w:sz w:val="18"/>
                <w:lang w:val="en-US"/>
              </w:rPr>
              <w:t>2</w:t>
            </w:r>
          </w:p>
        </w:tc>
        <w:tc>
          <w:tcPr>
            <w:tcW w:w="3167" w:type="dxa"/>
          </w:tcPr>
          <w:p w:rsidR="00153BBF" w:rsidRPr="00774C27" w:rsidRDefault="00814064" w:rsidP="00970825">
            <w:pPr>
              <w:rPr>
                <w:sz w:val="18"/>
                <w:lang w:val="en-US"/>
              </w:rPr>
            </w:pPr>
            <w:hyperlink w:anchor="_Tag_THW_ID_LIST" w:history="1">
              <w:r w:rsidR="00153BBF" w:rsidRPr="00912C3A">
                <w:rPr>
                  <w:rStyle w:val="Lienhypertexte"/>
                  <w:sz w:val="18"/>
                  <w:lang w:val="en-US"/>
                </w:rPr>
                <w:t>THW_ID_LIST</w:t>
              </w:r>
            </w:hyperlink>
          </w:p>
        </w:tc>
        <w:tc>
          <w:tcPr>
            <w:tcW w:w="2749" w:type="dxa"/>
          </w:tcPr>
          <w:p w:rsidR="00153BBF" w:rsidRPr="00774C27" w:rsidRDefault="00153BBF" w:rsidP="00970825">
            <w:pPr>
              <w:rPr>
                <w:sz w:val="18"/>
                <w:lang w:val="en-US"/>
              </w:rPr>
            </w:pPr>
            <w:r>
              <w:rPr>
                <w:sz w:val="18"/>
                <w:lang w:val="en-US"/>
              </w:rPr>
              <w:t>number</w:t>
            </w:r>
          </w:p>
        </w:tc>
        <w:tc>
          <w:tcPr>
            <w:tcW w:w="2769" w:type="dxa"/>
          </w:tcPr>
          <w:p w:rsidR="00153BBF" w:rsidRPr="00774C27" w:rsidRDefault="00153BBF" w:rsidP="00970825">
            <w:pPr>
              <w:rPr>
                <w:sz w:val="18"/>
                <w:lang w:val="en-US"/>
              </w:rPr>
            </w:pPr>
          </w:p>
        </w:tc>
      </w:tr>
      <w:tr w:rsidR="00153BBF" w:rsidRPr="0019244C" w:rsidTr="00970825">
        <w:tc>
          <w:tcPr>
            <w:tcW w:w="747" w:type="dxa"/>
          </w:tcPr>
          <w:p w:rsidR="00153BBF" w:rsidRDefault="00153BBF" w:rsidP="00970825">
            <w:pPr>
              <w:jc w:val="center"/>
              <w:rPr>
                <w:sz w:val="18"/>
                <w:lang w:val="en-US"/>
              </w:rPr>
            </w:pPr>
            <w:r>
              <w:rPr>
                <w:sz w:val="18"/>
                <w:lang w:val="en-US"/>
              </w:rPr>
              <w:t>3</w:t>
            </w:r>
          </w:p>
        </w:tc>
        <w:tc>
          <w:tcPr>
            <w:tcW w:w="3167" w:type="dxa"/>
          </w:tcPr>
          <w:p w:rsidR="00153BBF" w:rsidRPr="00774C27" w:rsidRDefault="00814064" w:rsidP="00970825">
            <w:pPr>
              <w:rPr>
                <w:sz w:val="18"/>
                <w:lang w:val="en-US"/>
              </w:rPr>
            </w:pPr>
            <w:hyperlink w:anchor="_Tag_THW_ID_1" w:history="1">
              <w:r w:rsidR="00153BBF" w:rsidRPr="00912C3A">
                <w:rPr>
                  <w:rStyle w:val="Lienhypertexte"/>
                  <w:sz w:val="18"/>
                  <w:lang w:val="en-US"/>
                </w:rPr>
                <w:t>THW_ID</w:t>
              </w:r>
            </w:hyperlink>
          </w:p>
        </w:tc>
        <w:tc>
          <w:tcPr>
            <w:tcW w:w="2749" w:type="dxa"/>
          </w:tcPr>
          <w:p w:rsidR="00153BBF" w:rsidRPr="00774C27" w:rsidRDefault="00153BBF" w:rsidP="00970825">
            <w:pPr>
              <w:rPr>
                <w:sz w:val="18"/>
                <w:lang w:val="en-US"/>
              </w:rPr>
            </w:pPr>
          </w:p>
        </w:tc>
        <w:tc>
          <w:tcPr>
            <w:tcW w:w="2769" w:type="dxa"/>
          </w:tcPr>
          <w:p w:rsidR="00153BBF" w:rsidRPr="00774C27" w:rsidRDefault="00153BBF" w:rsidP="00970825">
            <w:pPr>
              <w:rPr>
                <w:sz w:val="18"/>
                <w:lang w:val="en-US"/>
              </w:rPr>
            </w:pPr>
            <w:r>
              <w:rPr>
                <w:sz w:val="18"/>
                <w:lang w:val="en-US"/>
              </w:rPr>
              <w:t>See ref [3] §1.5, §2.2.3.1.22</w:t>
            </w:r>
          </w:p>
        </w:tc>
      </w:tr>
      <w:tr w:rsidR="00153BBF" w:rsidRPr="00774C27" w:rsidTr="00970825">
        <w:tc>
          <w:tcPr>
            <w:tcW w:w="747" w:type="dxa"/>
          </w:tcPr>
          <w:p w:rsidR="00153BBF" w:rsidRPr="00774C27" w:rsidRDefault="00153BBF" w:rsidP="00970825">
            <w:pPr>
              <w:jc w:val="center"/>
              <w:rPr>
                <w:sz w:val="18"/>
                <w:lang w:val="en-US"/>
              </w:rPr>
            </w:pPr>
            <w:r>
              <w:rPr>
                <w:sz w:val="18"/>
                <w:lang w:val="en-US"/>
              </w:rPr>
              <w:t>2</w:t>
            </w:r>
          </w:p>
        </w:tc>
        <w:tc>
          <w:tcPr>
            <w:tcW w:w="3167" w:type="dxa"/>
          </w:tcPr>
          <w:p w:rsidR="00153BBF" w:rsidRPr="00774C27" w:rsidRDefault="00814064" w:rsidP="00970825">
            <w:pPr>
              <w:rPr>
                <w:sz w:val="18"/>
                <w:lang w:val="en-US"/>
              </w:rPr>
            </w:pPr>
            <w:hyperlink w:anchor="_Tag_PART_NUMBER" w:history="1">
              <w:r w:rsidR="00153BBF" w:rsidRPr="00912C3A">
                <w:rPr>
                  <w:rStyle w:val="Lienhypertexte"/>
                  <w:sz w:val="18"/>
                  <w:lang w:val="en-US"/>
                </w:rPr>
                <w:t>PART_NUMBER</w:t>
              </w:r>
            </w:hyperlink>
          </w:p>
        </w:tc>
        <w:tc>
          <w:tcPr>
            <w:tcW w:w="2749" w:type="dxa"/>
          </w:tcPr>
          <w:p w:rsidR="00153BBF" w:rsidRPr="00774C27" w:rsidRDefault="00153BBF" w:rsidP="00970825">
            <w:pPr>
              <w:rPr>
                <w:sz w:val="18"/>
                <w:lang w:val="en-US"/>
              </w:rPr>
            </w:pPr>
          </w:p>
        </w:tc>
        <w:tc>
          <w:tcPr>
            <w:tcW w:w="2769" w:type="dxa"/>
          </w:tcPr>
          <w:p w:rsidR="00153BBF" w:rsidRPr="00774C27" w:rsidRDefault="00153BBF" w:rsidP="00970825">
            <w:pPr>
              <w:rPr>
                <w:sz w:val="18"/>
                <w:lang w:val="en-US"/>
              </w:rPr>
            </w:pPr>
            <w:r>
              <w:rPr>
                <w:sz w:val="18"/>
                <w:lang w:val="en-US"/>
              </w:rPr>
              <w:t>See ref [3] §2.1</w:t>
            </w:r>
          </w:p>
        </w:tc>
      </w:tr>
      <w:tr w:rsidR="00774C27" w:rsidRPr="00774C27" w:rsidTr="00153BBF">
        <w:tc>
          <w:tcPr>
            <w:tcW w:w="747" w:type="dxa"/>
          </w:tcPr>
          <w:p w:rsidR="00774C27" w:rsidRPr="00774C27" w:rsidRDefault="00774C27" w:rsidP="00774C27">
            <w:pPr>
              <w:jc w:val="center"/>
              <w:rPr>
                <w:sz w:val="18"/>
                <w:lang w:val="en-US"/>
              </w:rPr>
            </w:pPr>
            <w:r>
              <w:rPr>
                <w:sz w:val="18"/>
                <w:lang w:val="en-US"/>
              </w:rPr>
              <w:t>2</w:t>
            </w:r>
          </w:p>
        </w:tc>
        <w:tc>
          <w:tcPr>
            <w:tcW w:w="3167" w:type="dxa"/>
          </w:tcPr>
          <w:p w:rsidR="006604B8" w:rsidRPr="00774C27" w:rsidRDefault="00814064" w:rsidP="004A6D00">
            <w:pPr>
              <w:rPr>
                <w:sz w:val="18"/>
                <w:lang w:val="en-US"/>
              </w:rPr>
            </w:pPr>
            <w:hyperlink w:anchor="_Tag_LOAD" w:history="1">
              <w:r w:rsidR="00774C27" w:rsidRPr="00912C3A">
                <w:rPr>
                  <w:rStyle w:val="Lienhypertexte"/>
                  <w:sz w:val="18"/>
                  <w:lang w:val="en-US"/>
                </w:rPr>
                <w:t>LOAD</w:t>
              </w:r>
            </w:hyperlink>
          </w:p>
        </w:tc>
        <w:tc>
          <w:tcPr>
            <w:tcW w:w="2749" w:type="dxa"/>
          </w:tcPr>
          <w:p w:rsidR="00774C27" w:rsidRPr="00774C27" w:rsidRDefault="005F5FF6" w:rsidP="004A6D00">
            <w:pPr>
              <w:rPr>
                <w:sz w:val="18"/>
                <w:lang w:val="en-US"/>
              </w:rPr>
            </w:pPr>
            <w:r>
              <w:rPr>
                <w:sz w:val="18"/>
                <w:lang w:val="en-US"/>
              </w:rPr>
              <w:t>integrity_check</w:t>
            </w:r>
          </w:p>
        </w:tc>
        <w:tc>
          <w:tcPr>
            <w:tcW w:w="2769" w:type="dxa"/>
          </w:tcPr>
          <w:p w:rsidR="00774C27" w:rsidRPr="00774C27" w:rsidRDefault="00146777" w:rsidP="004A6D00">
            <w:pPr>
              <w:rPr>
                <w:sz w:val="18"/>
                <w:lang w:val="en-US"/>
              </w:rPr>
            </w:pPr>
            <w:r>
              <w:rPr>
                <w:sz w:val="18"/>
                <w:lang w:val="en-US"/>
              </w:rPr>
              <w:t>See ref [3] §5</w:t>
            </w:r>
          </w:p>
        </w:tc>
      </w:tr>
      <w:tr w:rsidR="00796ACA" w:rsidRPr="00774C27" w:rsidTr="00970825">
        <w:tc>
          <w:tcPr>
            <w:tcW w:w="747" w:type="dxa"/>
          </w:tcPr>
          <w:p w:rsidR="00796ACA" w:rsidRPr="00774C27" w:rsidRDefault="00796ACA" w:rsidP="00970825">
            <w:pPr>
              <w:jc w:val="center"/>
              <w:rPr>
                <w:sz w:val="18"/>
                <w:lang w:val="en-US"/>
              </w:rPr>
            </w:pPr>
            <w:r>
              <w:rPr>
                <w:sz w:val="18"/>
                <w:lang w:val="en-US"/>
              </w:rPr>
              <w:t>3</w:t>
            </w:r>
          </w:p>
        </w:tc>
        <w:tc>
          <w:tcPr>
            <w:tcW w:w="3167" w:type="dxa"/>
          </w:tcPr>
          <w:p w:rsidR="00796ACA" w:rsidRPr="00774C27" w:rsidRDefault="00814064" w:rsidP="00970825">
            <w:pPr>
              <w:rPr>
                <w:sz w:val="18"/>
                <w:lang w:val="en-US"/>
              </w:rPr>
            </w:pPr>
            <w:hyperlink w:anchor="_Tag_BATCH" w:history="1">
              <w:r w:rsidR="00796ACA" w:rsidRPr="00912C3A">
                <w:rPr>
                  <w:rStyle w:val="Lienhypertexte"/>
                  <w:sz w:val="18"/>
                  <w:lang w:val="en-US"/>
                </w:rPr>
                <w:t>BATCH</w:t>
              </w:r>
            </w:hyperlink>
          </w:p>
        </w:tc>
        <w:tc>
          <w:tcPr>
            <w:tcW w:w="2749" w:type="dxa"/>
          </w:tcPr>
          <w:p w:rsidR="00796ACA" w:rsidRPr="00774C27" w:rsidRDefault="00796ACA" w:rsidP="00970825">
            <w:pPr>
              <w:rPr>
                <w:sz w:val="18"/>
                <w:lang w:val="en-US"/>
              </w:rPr>
            </w:pPr>
          </w:p>
        </w:tc>
        <w:tc>
          <w:tcPr>
            <w:tcW w:w="2769" w:type="dxa"/>
          </w:tcPr>
          <w:p w:rsidR="00796ACA" w:rsidRPr="00713439" w:rsidRDefault="00796ACA" w:rsidP="00970825">
            <w:pPr>
              <w:rPr>
                <w:sz w:val="18"/>
                <w:szCs w:val="18"/>
                <w:lang w:val="en-US"/>
              </w:rPr>
            </w:pPr>
            <w:r w:rsidRPr="00713439">
              <w:rPr>
                <w:sz w:val="18"/>
                <w:szCs w:val="18"/>
                <w:lang w:val="en-US"/>
              </w:rPr>
              <w:t>See ref [3] §</w:t>
            </w:r>
            <w:r w:rsidRPr="00713439">
              <w:rPr>
                <w:sz w:val="18"/>
                <w:szCs w:val="18"/>
              </w:rPr>
              <w:t xml:space="preserve">2.3.1, </w:t>
            </w:r>
            <w:r w:rsidRPr="00713439">
              <w:rPr>
                <w:sz w:val="18"/>
                <w:szCs w:val="18"/>
                <w:lang w:val="en-US"/>
              </w:rPr>
              <w:t>3.2.3.3</w:t>
            </w:r>
          </w:p>
        </w:tc>
      </w:tr>
      <w:tr w:rsidR="00774C27" w:rsidRPr="00774C27" w:rsidTr="00153BBF">
        <w:tc>
          <w:tcPr>
            <w:tcW w:w="747" w:type="dxa"/>
          </w:tcPr>
          <w:p w:rsidR="00774C27" w:rsidRPr="00774C27" w:rsidRDefault="00774C27" w:rsidP="00774C27">
            <w:pPr>
              <w:jc w:val="center"/>
              <w:rPr>
                <w:sz w:val="18"/>
                <w:lang w:val="en-US"/>
              </w:rPr>
            </w:pPr>
            <w:r>
              <w:rPr>
                <w:sz w:val="18"/>
                <w:lang w:val="en-US"/>
              </w:rPr>
              <w:t>3</w:t>
            </w:r>
          </w:p>
        </w:tc>
        <w:tc>
          <w:tcPr>
            <w:tcW w:w="3167" w:type="dxa"/>
          </w:tcPr>
          <w:p w:rsidR="006604B8" w:rsidRPr="00774C27" w:rsidRDefault="00814064" w:rsidP="005F5FF6">
            <w:pPr>
              <w:rPr>
                <w:sz w:val="18"/>
                <w:lang w:val="en-US"/>
              </w:rPr>
            </w:pPr>
            <w:hyperlink w:anchor="_Tag_TYPE_DESCRIPTION" w:history="1">
              <w:r w:rsidR="00774C27" w:rsidRPr="00912C3A">
                <w:rPr>
                  <w:rStyle w:val="Lienhypertexte"/>
                  <w:sz w:val="18"/>
                  <w:lang w:val="en-US"/>
                </w:rPr>
                <w:t>TYPE_DESCRIPTION</w:t>
              </w:r>
            </w:hyperlink>
          </w:p>
        </w:tc>
        <w:tc>
          <w:tcPr>
            <w:tcW w:w="2749" w:type="dxa"/>
          </w:tcPr>
          <w:p w:rsidR="00774C27" w:rsidRPr="00774C27" w:rsidRDefault="005F5FF6" w:rsidP="004A6D00">
            <w:pPr>
              <w:rPr>
                <w:sz w:val="18"/>
                <w:lang w:val="en-US"/>
              </w:rPr>
            </w:pPr>
            <w:r>
              <w:rPr>
                <w:sz w:val="18"/>
                <w:lang w:val="en-US"/>
              </w:rPr>
              <w:t>id</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Pr="00774C27" w:rsidRDefault="0008491B" w:rsidP="00774C27">
            <w:pPr>
              <w:jc w:val="center"/>
              <w:rPr>
                <w:sz w:val="18"/>
                <w:lang w:val="en-US"/>
              </w:rPr>
            </w:pPr>
            <w:r>
              <w:rPr>
                <w:sz w:val="18"/>
                <w:lang w:val="en-US"/>
              </w:rPr>
              <w:t>3</w:t>
            </w:r>
          </w:p>
        </w:tc>
        <w:tc>
          <w:tcPr>
            <w:tcW w:w="3167" w:type="dxa"/>
          </w:tcPr>
          <w:p w:rsidR="006604B8" w:rsidRPr="00774C27" w:rsidRDefault="00814064" w:rsidP="004A6D00">
            <w:pPr>
              <w:rPr>
                <w:sz w:val="18"/>
                <w:lang w:val="en-US"/>
              </w:rPr>
            </w:pPr>
            <w:hyperlink w:anchor="_Tag_INPUT_FILE" w:history="1">
              <w:r w:rsidR="00774C27" w:rsidRPr="00912C3A">
                <w:rPr>
                  <w:rStyle w:val="Lienhypertexte"/>
                  <w:sz w:val="18"/>
                  <w:lang w:val="en-US"/>
                </w:rPr>
                <w:t>INPUT_FILE</w:t>
              </w:r>
            </w:hyperlink>
          </w:p>
        </w:tc>
        <w:tc>
          <w:tcPr>
            <w:tcW w:w="2749" w:type="dxa"/>
          </w:tcPr>
          <w:p w:rsidR="00774C27" w:rsidRPr="00774C27" w:rsidRDefault="005F5FF6" w:rsidP="004A6D00">
            <w:pPr>
              <w:rPr>
                <w:sz w:val="18"/>
                <w:lang w:val="en-US"/>
              </w:rPr>
            </w:pPr>
            <w:r>
              <w:rPr>
                <w:sz w:val="18"/>
                <w:lang w:val="en-US"/>
              </w:rPr>
              <w:t>integrity_check, padding</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Default="0008491B" w:rsidP="00774C27">
            <w:pPr>
              <w:jc w:val="center"/>
              <w:rPr>
                <w:sz w:val="18"/>
                <w:lang w:val="en-US"/>
              </w:rPr>
            </w:pPr>
            <w:r>
              <w:rPr>
                <w:sz w:val="18"/>
                <w:lang w:val="en-US"/>
              </w:rPr>
              <w:t>3</w:t>
            </w:r>
          </w:p>
        </w:tc>
        <w:tc>
          <w:tcPr>
            <w:tcW w:w="3167" w:type="dxa"/>
          </w:tcPr>
          <w:p w:rsidR="00774C27" w:rsidRPr="00774C27" w:rsidRDefault="00814064" w:rsidP="004A6D00">
            <w:pPr>
              <w:rPr>
                <w:sz w:val="18"/>
                <w:lang w:val="en-US"/>
              </w:rPr>
            </w:pPr>
            <w:hyperlink w:anchor="_Tag_SPLIT_SIZE" w:history="1">
              <w:r w:rsidR="00774C27" w:rsidRPr="00912C3A">
                <w:rPr>
                  <w:rStyle w:val="Lienhypertexte"/>
                  <w:sz w:val="18"/>
                  <w:lang w:val="en-US"/>
                </w:rPr>
                <w:t>SPLIT_SIZE</w:t>
              </w:r>
            </w:hyperlink>
          </w:p>
        </w:tc>
        <w:tc>
          <w:tcPr>
            <w:tcW w:w="2749" w:type="dxa"/>
          </w:tcPr>
          <w:p w:rsidR="00774C27" w:rsidRPr="00774C27" w:rsidRDefault="00774C27" w:rsidP="004A6D00">
            <w:pPr>
              <w:rPr>
                <w:sz w:val="18"/>
                <w:lang w:val="en-US"/>
              </w:rPr>
            </w:pP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Default="0008491B" w:rsidP="00774C27">
            <w:pPr>
              <w:jc w:val="center"/>
              <w:rPr>
                <w:sz w:val="18"/>
                <w:lang w:val="en-US"/>
              </w:rPr>
            </w:pPr>
            <w:r>
              <w:rPr>
                <w:sz w:val="18"/>
                <w:lang w:val="en-US"/>
              </w:rPr>
              <w:t>4</w:t>
            </w:r>
          </w:p>
        </w:tc>
        <w:tc>
          <w:tcPr>
            <w:tcW w:w="3167" w:type="dxa"/>
          </w:tcPr>
          <w:p w:rsidR="00774C27" w:rsidRPr="00774C27" w:rsidRDefault="00814064" w:rsidP="004A6D00">
            <w:pPr>
              <w:rPr>
                <w:sz w:val="18"/>
                <w:lang w:val="en-US"/>
              </w:rPr>
            </w:pPr>
            <w:hyperlink w:anchor="_Tag_DIRECTORY" w:history="1">
              <w:r w:rsidR="00774C27" w:rsidRPr="00912C3A">
                <w:rPr>
                  <w:rStyle w:val="Lienhypertexte"/>
                  <w:sz w:val="18"/>
                  <w:lang w:val="en-US"/>
                </w:rPr>
                <w:t>DIRECTORY</w:t>
              </w:r>
            </w:hyperlink>
          </w:p>
        </w:tc>
        <w:tc>
          <w:tcPr>
            <w:tcW w:w="2749" w:type="dxa"/>
          </w:tcPr>
          <w:p w:rsidR="00774C27" w:rsidRPr="00774C27" w:rsidRDefault="00774C27" w:rsidP="004A6D00">
            <w:pPr>
              <w:rPr>
                <w:sz w:val="18"/>
                <w:lang w:val="en-US"/>
              </w:rPr>
            </w:pPr>
          </w:p>
        </w:tc>
        <w:tc>
          <w:tcPr>
            <w:tcW w:w="2769" w:type="dxa"/>
          </w:tcPr>
          <w:p w:rsidR="00774C27" w:rsidRPr="00774C27" w:rsidRDefault="00774C27" w:rsidP="004A6D00">
            <w:pPr>
              <w:rPr>
                <w:sz w:val="18"/>
                <w:lang w:val="en-US"/>
              </w:rPr>
            </w:pPr>
          </w:p>
        </w:tc>
      </w:tr>
      <w:tr w:rsidR="00774C27" w:rsidRPr="0019244C" w:rsidTr="00153BBF">
        <w:tc>
          <w:tcPr>
            <w:tcW w:w="747" w:type="dxa"/>
          </w:tcPr>
          <w:p w:rsidR="00774C27" w:rsidRDefault="0008491B" w:rsidP="00774C27">
            <w:pPr>
              <w:jc w:val="center"/>
              <w:rPr>
                <w:sz w:val="18"/>
                <w:lang w:val="en-US"/>
              </w:rPr>
            </w:pPr>
            <w:r>
              <w:rPr>
                <w:sz w:val="18"/>
                <w:lang w:val="en-US"/>
              </w:rPr>
              <w:t>3</w:t>
            </w:r>
          </w:p>
        </w:tc>
        <w:tc>
          <w:tcPr>
            <w:tcW w:w="3167" w:type="dxa"/>
          </w:tcPr>
          <w:p w:rsidR="006604B8" w:rsidRPr="00774C27" w:rsidRDefault="00814064" w:rsidP="004A6D00">
            <w:pPr>
              <w:rPr>
                <w:sz w:val="18"/>
                <w:lang w:val="en-US"/>
              </w:rPr>
            </w:pPr>
            <w:hyperlink w:anchor="_Tag_SUPPORT_FILE_LIST" w:history="1">
              <w:r w:rsidR="00774C27" w:rsidRPr="00912C3A">
                <w:rPr>
                  <w:rStyle w:val="Lienhypertexte"/>
                  <w:sz w:val="18"/>
                  <w:lang w:val="en-US"/>
                </w:rPr>
                <w:t>SUPPORT_FILE_LIST</w:t>
              </w:r>
            </w:hyperlink>
          </w:p>
        </w:tc>
        <w:tc>
          <w:tcPr>
            <w:tcW w:w="2749" w:type="dxa"/>
          </w:tcPr>
          <w:p w:rsidR="00774C27" w:rsidRPr="00774C27" w:rsidRDefault="005F5FF6" w:rsidP="004A6D00">
            <w:pPr>
              <w:rPr>
                <w:sz w:val="18"/>
                <w:lang w:val="en-US"/>
              </w:rPr>
            </w:pPr>
            <w:r>
              <w:rPr>
                <w:sz w:val="18"/>
                <w:lang w:val="en-US"/>
              </w:rPr>
              <w:t>integrity_check, number</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Default="0008491B" w:rsidP="00774C27">
            <w:pPr>
              <w:jc w:val="center"/>
              <w:rPr>
                <w:sz w:val="18"/>
                <w:lang w:val="en-US"/>
              </w:rPr>
            </w:pPr>
            <w:r>
              <w:rPr>
                <w:sz w:val="18"/>
                <w:lang w:val="en-US"/>
              </w:rPr>
              <w:t>4</w:t>
            </w:r>
          </w:p>
        </w:tc>
        <w:tc>
          <w:tcPr>
            <w:tcW w:w="3167" w:type="dxa"/>
          </w:tcPr>
          <w:p w:rsidR="00774C27" w:rsidRPr="00774C27" w:rsidRDefault="00814064" w:rsidP="004A6D00">
            <w:pPr>
              <w:rPr>
                <w:sz w:val="18"/>
                <w:lang w:val="en-US"/>
              </w:rPr>
            </w:pPr>
            <w:hyperlink w:anchor="_Tag_SUPPORT_FILE" w:history="1">
              <w:r w:rsidR="00774C27" w:rsidRPr="00912C3A">
                <w:rPr>
                  <w:rStyle w:val="Lienhypertexte"/>
                  <w:sz w:val="18"/>
                  <w:lang w:val="en-US"/>
                </w:rPr>
                <w:t>SUPPORT_FILE</w:t>
              </w:r>
            </w:hyperlink>
          </w:p>
        </w:tc>
        <w:tc>
          <w:tcPr>
            <w:tcW w:w="2749" w:type="dxa"/>
          </w:tcPr>
          <w:p w:rsidR="00774C27" w:rsidRPr="00774C27" w:rsidRDefault="00774C27" w:rsidP="004A6D00">
            <w:pPr>
              <w:rPr>
                <w:sz w:val="18"/>
                <w:lang w:val="en-US"/>
              </w:rPr>
            </w:pPr>
          </w:p>
        </w:tc>
        <w:tc>
          <w:tcPr>
            <w:tcW w:w="2769" w:type="dxa"/>
          </w:tcPr>
          <w:p w:rsidR="00774C27" w:rsidRPr="00774C27" w:rsidRDefault="0019244C" w:rsidP="004A6D00">
            <w:pPr>
              <w:rPr>
                <w:sz w:val="18"/>
                <w:lang w:val="en-US"/>
              </w:rPr>
            </w:pPr>
            <w:r>
              <w:rPr>
                <w:sz w:val="18"/>
                <w:lang w:val="en-US"/>
              </w:rPr>
              <w:t>See ref [3] §2.2.3.1.44</w:t>
            </w:r>
          </w:p>
        </w:tc>
      </w:tr>
      <w:tr w:rsidR="00774C27" w:rsidRPr="0019244C" w:rsidTr="00153BBF">
        <w:tc>
          <w:tcPr>
            <w:tcW w:w="747" w:type="dxa"/>
          </w:tcPr>
          <w:p w:rsidR="00774C27" w:rsidRDefault="0008491B" w:rsidP="00774C27">
            <w:pPr>
              <w:jc w:val="center"/>
              <w:rPr>
                <w:sz w:val="18"/>
                <w:lang w:val="en-US"/>
              </w:rPr>
            </w:pPr>
            <w:r>
              <w:rPr>
                <w:sz w:val="18"/>
                <w:lang w:val="en-US"/>
              </w:rPr>
              <w:t>3</w:t>
            </w:r>
          </w:p>
        </w:tc>
        <w:tc>
          <w:tcPr>
            <w:tcW w:w="3167" w:type="dxa"/>
          </w:tcPr>
          <w:p w:rsidR="00774C27" w:rsidRPr="00774C27" w:rsidRDefault="00814064" w:rsidP="004A6D00">
            <w:pPr>
              <w:rPr>
                <w:sz w:val="18"/>
                <w:lang w:val="en-US"/>
              </w:rPr>
            </w:pPr>
            <w:hyperlink w:anchor="_Tag_USER_DATA" w:history="1">
              <w:r w:rsidR="00774C27" w:rsidRPr="00912C3A">
                <w:rPr>
                  <w:rStyle w:val="Lienhypertexte"/>
                  <w:sz w:val="18"/>
                  <w:lang w:val="en-US"/>
                </w:rPr>
                <w:t>USER_DATA</w:t>
              </w:r>
            </w:hyperlink>
          </w:p>
        </w:tc>
        <w:tc>
          <w:tcPr>
            <w:tcW w:w="2749" w:type="dxa"/>
          </w:tcPr>
          <w:p w:rsidR="00774C27" w:rsidRPr="00774C27" w:rsidRDefault="00774C27" w:rsidP="004A6D00">
            <w:pPr>
              <w:rPr>
                <w:sz w:val="18"/>
                <w:lang w:val="en-US"/>
              </w:rPr>
            </w:pPr>
          </w:p>
        </w:tc>
        <w:tc>
          <w:tcPr>
            <w:tcW w:w="2769" w:type="dxa"/>
          </w:tcPr>
          <w:p w:rsidR="00774C27" w:rsidRPr="00774C27" w:rsidRDefault="0019244C" w:rsidP="004A6D00">
            <w:pPr>
              <w:rPr>
                <w:sz w:val="18"/>
                <w:lang w:val="en-US"/>
              </w:rPr>
            </w:pPr>
            <w:r>
              <w:rPr>
                <w:sz w:val="18"/>
                <w:lang w:val="en-US"/>
              </w:rPr>
              <w:t>See ref [3] §2.2.3.1.57</w:t>
            </w:r>
          </w:p>
        </w:tc>
      </w:tr>
      <w:tr w:rsidR="00774C27" w:rsidRPr="0019244C" w:rsidTr="00153BBF">
        <w:tc>
          <w:tcPr>
            <w:tcW w:w="747" w:type="dxa"/>
          </w:tcPr>
          <w:p w:rsidR="00774C27" w:rsidRDefault="0008491B" w:rsidP="00774C27">
            <w:pPr>
              <w:jc w:val="center"/>
              <w:rPr>
                <w:sz w:val="18"/>
                <w:lang w:val="en-US"/>
              </w:rPr>
            </w:pPr>
            <w:r>
              <w:rPr>
                <w:sz w:val="18"/>
                <w:lang w:val="en-US"/>
              </w:rPr>
              <w:t>4</w:t>
            </w:r>
          </w:p>
        </w:tc>
        <w:tc>
          <w:tcPr>
            <w:tcW w:w="3167" w:type="dxa"/>
          </w:tcPr>
          <w:p w:rsidR="00774C27" w:rsidRPr="00774C27" w:rsidRDefault="00814064" w:rsidP="004A6D00">
            <w:pPr>
              <w:rPr>
                <w:sz w:val="18"/>
                <w:lang w:val="en-US"/>
              </w:rPr>
            </w:pPr>
            <w:hyperlink w:anchor="_Tag_USER_DATA_FILE" w:history="1">
              <w:r w:rsidR="00774C27" w:rsidRPr="00912C3A">
                <w:rPr>
                  <w:rStyle w:val="Lienhypertexte"/>
                  <w:sz w:val="18"/>
                  <w:lang w:val="en-US"/>
                </w:rPr>
                <w:t>USER_DATA_FILE</w:t>
              </w:r>
            </w:hyperlink>
          </w:p>
        </w:tc>
        <w:tc>
          <w:tcPr>
            <w:tcW w:w="2749" w:type="dxa"/>
          </w:tcPr>
          <w:p w:rsidR="00774C27" w:rsidRPr="00774C27" w:rsidRDefault="00774C27" w:rsidP="004A6D00">
            <w:pPr>
              <w:rPr>
                <w:sz w:val="18"/>
                <w:lang w:val="en-US"/>
              </w:rPr>
            </w:pPr>
          </w:p>
        </w:tc>
        <w:tc>
          <w:tcPr>
            <w:tcW w:w="2769" w:type="dxa"/>
          </w:tcPr>
          <w:p w:rsidR="00774C27" w:rsidRPr="00774C27" w:rsidRDefault="00774C27" w:rsidP="004A6D00">
            <w:pPr>
              <w:rPr>
                <w:sz w:val="18"/>
                <w:lang w:val="en-US"/>
              </w:rPr>
            </w:pPr>
          </w:p>
        </w:tc>
      </w:tr>
      <w:tr w:rsidR="00FC7CC1" w:rsidRPr="00774C27" w:rsidTr="00153BBF">
        <w:tc>
          <w:tcPr>
            <w:tcW w:w="747" w:type="dxa"/>
          </w:tcPr>
          <w:p w:rsidR="00FC7CC1" w:rsidRDefault="0008491B" w:rsidP="00774C27">
            <w:pPr>
              <w:jc w:val="center"/>
              <w:rPr>
                <w:sz w:val="18"/>
                <w:lang w:val="en-US"/>
              </w:rPr>
            </w:pPr>
            <w:r>
              <w:rPr>
                <w:sz w:val="18"/>
                <w:lang w:val="en-US"/>
              </w:rPr>
              <w:t>4</w:t>
            </w:r>
          </w:p>
        </w:tc>
        <w:tc>
          <w:tcPr>
            <w:tcW w:w="3167" w:type="dxa"/>
          </w:tcPr>
          <w:p w:rsidR="00FC7CC1" w:rsidRPr="00774C27" w:rsidRDefault="00814064" w:rsidP="004A6D00">
            <w:pPr>
              <w:rPr>
                <w:sz w:val="18"/>
                <w:lang w:val="en-US"/>
              </w:rPr>
            </w:pPr>
            <w:hyperlink w:anchor="_Tag_USER_DATA_TEXT" w:history="1">
              <w:r w:rsidR="00FC7CC1" w:rsidRPr="00912C3A">
                <w:rPr>
                  <w:rStyle w:val="Lienhypertexte"/>
                  <w:sz w:val="18"/>
                  <w:lang w:val="en-US"/>
                </w:rPr>
                <w:t>USER_DATA_TEXT</w:t>
              </w:r>
            </w:hyperlink>
          </w:p>
        </w:tc>
        <w:tc>
          <w:tcPr>
            <w:tcW w:w="2749" w:type="dxa"/>
          </w:tcPr>
          <w:p w:rsidR="00FC7CC1" w:rsidRPr="00774C27" w:rsidRDefault="00FC7CC1" w:rsidP="004A6D00">
            <w:pPr>
              <w:rPr>
                <w:sz w:val="18"/>
                <w:lang w:val="en-US"/>
              </w:rPr>
            </w:pPr>
          </w:p>
        </w:tc>
        <w:tc>
          <w:tcPr>
            <w:tcW w:w="2769" w:type="dxa"/>
          </w:tcPr>
          <w:p w:rsidR="00FC7CC1" w:rsidRPr="00774C27" w:rsidRDefault="00FC7CC1" w:rsidP="004A6D00">
            <w:pPr>
              <w:rPr>
                <w:sz w:val="18"/>
                <w:lang w:val="en-US"/>
              </w:rPr>
            </w:pPr>
          </w:p>
        </w:tc>
      </w:tr>
      <w:tr w:rsidR="00FC7CC1" w:rsidRPr="00774C27" w:rsidTr="00153BBF">
        <w:tc>
          <w:tcPr>
            <w:tcW w:w="747" w:type="dxa"/>
          </w:tcPr>
          <w:p w:rsidR="00FC7CC1" w:rsidRDefault="0008491B" w:rsidP="00774C27">
            <w:pPr>
              <w:jc w:val="center"/>
              <w:rPr>
                <w:sz w:val="18"/>
                <w:lang w:val="en-US"/>
              </w:rPr>
            </w:pPr>
            <w:r>
              <w:rPr>
                <w:sz w:val="18"/>
                <w:lang w:val="en-US"/>
              </w:rPr>
              <w:t>4</w:t>
            </w:r>
          </w:p>
        </w:tc>
        <w:tc>
          <w:tcPr>
            <w:tcW w:w="3167" w:type="dxa"/>
          </w:tcPr>
          <w:p w:rsidR="00FC7CC1" w:rsidRPr="00FC7CC1" w:rsidRDefault="00FC7CC1" w:rsidP="004A6D00">
            <w:pPr>
              <w:rPr>
                <w:sz w:val="18"/>
                <w:lang w:val="en-US"/>
              </w:rPr>
            </w:pPr>
            <w:r w:rsidRPr="00FC7CC1">
              <w:rPr>
                <w:sz w:val="18"/>
                <w:lang w:val="en-US"/>
              </w:rPr>
              <w:t>USER_DATA_BCC</w:t>
            </w:r>
          </w:p>
        </w:tc>
        <w:tc>
          <w:tcPr>
            <w:tcW w:w="2749" w:type="dxa"/>
          </w:tcPr>
          <w:p w:rsidR="00FC7CC1" w:rsidRPr="00774C27" w:rsidRDefault="00FC7CC1" w:rsidP="004A6D00">
            <w:pPr>
              <w:rPr>
                <w:sz w:val="18"/>
                <w:lang w:val="en-US"/>
              </w:rPr>
            </w:pPr>
          </w:p>
        </w:tc>
        <w:tc>
          <w:tcPr>
            <w:tcW w:w="2769" w:type="dxa"/>
          </w:tcPr>
          <w:p w:rsidR="00FC7CC1" w:rsidRPr="00774C27" w:rsidRDefault="00FC7CC1" w:rsidP="004A6D00">
            <w:pPr>
              <w:rPr>
                <w:sz w:val="18"/>
                <w:lang w:val="en-US"/>
              </w:rPr>
            </w:pPr>
          </w:p>
        </w:tc>
      </w:tr>
      <w:tr w:rsidR="0008491B" w:rsidRPr="00774C27" w:rsidTr="00153BBF">
        <w:tc>
          <w:tcPr>
            <w:tcW w:w="747" w:type="dxa"/>
          </w:tcPr>
          <w:p w:rsidR="0008491B" w:rsidRDefault="0008491B" w:rsidP="00774C27">
            <w:pPr>
              <w:jc w:val="center"/>
              <w:rPr>
                <w:sz w:val="18"/>
                <w:lang w:val="en-US"/>
              </w:rPr>
            </w:pPr>
            <w:r>
              <w:rPr>
                <w:sz w:val="18"/>
                <w:lang w:val="en-US"/>
              </w:rPr>
              <w:t>2</w:t>
            </w:r>
          </w:p>
        </w:tc>
        <w:tc>
          <w:tcPr>
            <w:tcW w:w="3167" w:type="dxa"/>
          </w:tcPr>
          <w:p w:rsidR="0008491B" w:rsidRPr="00FC7CC1" w:rsidRDefault="0008491B" w:rsidP="004A6D00">
            <w:pPr>
              <w:rPr>
                <w:sz w:val="18"/>
                <w:lang w:val="en-US"/>
              </w:rPr>
            </w:pPr>
            <w:r>
              <w:rPr>
                <w:sz w:val="18"/>
                <w:lang w:val="en-US"/>
              </w:rPr>
              <w:t>MEDIA</w:t>
            </w:r>
          </w:p>
        </w:tc>
        <w:tc>
          <w:tcPr>
            <w:tcW w:w="2749" w:type="dxa"/>
          </w:tcPr>
          <w:p w:rsidR="0008491B" w:rsidRDefault="0008491B" w:rsidP="004A6D00">
            <w:pPr>
              <w:rPr>
                <w:sz w:val="18"/>
                <w:lang w:val="en-US"/>
              </w:rPr>
            </w:pPr>
          </w:p>
        </w:tc>
        <w:tc>
          <w:tcPr>
            <w:tcW w:w="2769" w:type="dxa"/>
          </w:tcPr>
          <w:p w:rsidR="0008491B" w:rsidRPr="00774C27" w:rsidRDefault="0008491B" w:rsidP="004A6D00">
            <w:pPr>
              <w:rPr>
                <w:sz w:val="18"/>
                <w:lang w:val="en-US"/>
              </w:rPr>
            </w:pPr>
          </w:p>
        </w:tc>
      </w:tr>
    </w:tbl>
    <w:p w:rsidR="005F5FF6" w:rsidRDefault="005F5FF6" w:rsidP="004A6D00">
      <w:pPr>
        <w:rPr>
          <w:lang w:val="en-US"/>
        </w:rPr>
      </w:pPr>
    </w:p>
    <w:p w:rsidR="00774C27" w:rsidRDefault="005F5FF6" w:rsidP="005F5FF6">
      <w:pPr>
        <w:pStyle w:val="Titre3"/>
      </w:pPr>
      <w:bookmarkStart w:id="37" w:name="_Tag_ARINC665_CONFIGURATION_FILE"/>
      <w:bookmarkStart w:id="38" w:name="_Toc456106018"/>
      <w:bookmarkEnd w:id="37"/>
      <w:r>
        <w:t xml:space="preserve">Tag </w:t>
      </w:r>
      <w:r w:rsidRPr="00774C27">
        <w:t>ARINC665_CONFIGURATION_FILE</w:t>
      </w:r>
      <w:bookmarkEnd w:id="38"/>
    </w:p>
    <w:p w:rsidR="00CB6022" w:rsidRDefault="00CB6022" w:rsidP="00CB6022">
      <w:pPr>
        <w:rPr>
          <w:lang w:val="en-US"/>
        </w:rPr>
      </w:pPr>
      <w:r w:rsidRPr="00CB6022">
        <w:rPr>
          <w:lang w:val="en-US"/>
        </w:rPr>
        <w:t>This is the main tag of the configuration file.</w:t>
      </w:r>
    </w:p>
    <w:p w:rsidR="00E653C2" w:rsidRDefault="00E653C2" w:rsidP="00CB6022">
      <w:pPr>
        <w:rPr>
          <w:lang w:val="en-US"/>
        </w:rPr>
      </w:pPr>
      <w:r>
        <w:rPr>
          <w:lang w:val="en-US"/>
        </w:rPr>
        <w:t xml:space="preserve">The content </w:t>
      </w:r>
      <w:r w:rsidR="00145401">
        <w:rPr>
          <w:lang w:val="en-US"/>
        </w:rPr>
        <w:t>shall be</w:t>
      </w:r>
      <w:r>
        <w:rPr>
          <w:lang w:val="en-US"/>
        </w:rPr>
        <w:t xml:space="preserve"> the tags </w:t>
      </w:r>
      <w:hyperlink w:anchor="_Tag_CODE" w:history="1">
        <w:r w:rsidRPr="00510458">
          <w:rPr>
            <w:rStyle w:val="Lienhypertexte"/>
            <w:lang w:val="en-US"/>
          </w:rPr>
          <w:t>CODE</w:t>
        </w:r>
      </w:hyperlink>
      <w:r>
        <w:rPr>
          <w:lang w:val="en-US"/>
        </w:rPr>
        <w:t xml:space="preserve">, </w:t>
      </w:r>
      <w:hyperlink w:anchor="_Tag_LOAD" w:history="1">
        <w:r w:rsidRPr="00510458">
          <w:rPr>
            <w:rStyle w:val="Lienhypertexte"/>
            <w:lang w:val="en-US"/>
          </w:rPr>
          <w:t>LOAD</w:t>
        </w:r>
      </w:hyperlink>
      <w:r>
        <w:rPr>
          <w:lang w:val="en-US"/>
        </w:rPr>
        <w:t xml:space="preserve">, </w:t>
      </w:r>
      <w:hyperlink w:anchor="_Tag_INPUT_FILE" w:history="1">
        <w:r w:rsidRPr="00510458">
          <w:rPr>
            <w:rStyle w:val="Lienhypertexte"/>
            <w:lang w:val="en-US"/>
          </w:rPr>
          <w:t>INPUT_FILE</w:t>
        </w:r>
      </w:hyperlink>
      <w:r>
        <w:rPr>
          <w:lang w:val="en-US"/>
        </w:rPr>
        <w:t xml:space="preserve">, </w:t>
      </w:r>
      <w:hyperlink w:anchor="_Tag_SPLIT_SIZE" w:history="1">
        <w:r w:rsidRPr="00510458">
          <w:rPr>
            <w:rStyle w:val="Lienhypertexte"/>
            <w:lang w:val="en-US"/>
          </w:rPr>
          <w:t>SPLIT_SIZE</w:t>
        </w:r>
      </w:hyperlink>
      <w:r>
        <w:rPr>
          <w:lang w:val="en-US"/>
        </w:rPr>
        <w:t xml:space="preserve">, </w:t>
      </w:r>
      <w:hyperlink w:anchor="_Tag_DIRECTORY" w:history="1">
        <w:r w:rsidRPr="00510458">
          <w:rPr>
            <w:rStyle w:val="Lienhypertexte"/>
            <w:lang w:val="en-US"/>
          </w:rPr>
          <w:t>DIRECTORY</w:t>
        </w:r>
      </w:hyperlink>
      <w:r>
        <w:rPr>
          <w:lang w:val="en-US"/>
        </w:rPr>
        <w:t xml:space="preserve"> and </w:t>
      </w:r>
      <w:hyperlink w:anchor="_Tag_THW_ID_LIST" w:history="1">
        <w:r w:rsidRPr="00510458">
          <w:rPr>
            <w:rStyle w:val="Lienhypertexte"/>
            <w:lang w:val="en-US"/>
          </w:rPr>
          <w:t>THW_ID_LIST</w:t>
        </w:r>
      </w:hyperlink>
      <w:r>
        <w:rPr>
          <w:lang w:val="en-US"/>
        </w:rPr>
        <w:t>.</w:t>
      </w:r>
    </w:p>
    <w:p w:rsidR="00CB6022" w:rsidRDefault="00CB6022" w:rsidP="00CB6022">
      <w:pPr>
        <w:rPr>
          <w:lang w:val="en-US"/>
        </w:rPr>
      </w:pPr>
      <w:r>
        <w:rPr>
          <w:lang w:val="en-US"/>
        </w:rPr>
        <w:t>This tag is mandatory. If omitted, LSPB will generate an exception.</w:t>
      </w:r>
    </w:p>
    <w:p w:rsidR="00CB6022" w:rsidRDefault="00CB6022" w:rsidP="00CB6022">
      <w:pPr>
        <w:rPr>
          <w:lang w:val="en-US"/>
        </w:rPr>
      </w:pPr>
      <w:r>
        <w:rPr>
          <w:lang w:val="en-US"/>
        </w:rPr>
        <w:t xml:space="preserve">The attribute </w:t>
      </w:r>
      <w:r w:rsidR="00E729E1">
        <w:rPr>
          <w:lang w:val="en-US"/>
        </w:rPr>
        <w:t xml:space="preserve">version </w:t>
      </w:r>
      <w:r>
        <w:rPr>
          <w:lang w:val="en-US"/>
        </w:rPr>
        <w:t>is used to indicate the report version. The possible values are 1</w:t>
      </w:r>
      <w:r w:rsidR="004C18C4" w:rsidRPr="004C18C4">
        <w:rPr>
          <w:vertAlign w:val="subscript"/>
          <w:lang w:val="en-US"/>
        </w:rPr>
        <w:t>10</w:t>
      </w:r>
      <w:r>
        <w:rPr>
          <w:lang w:val="en-US"/>
        </w:rPr>
        <w:t>, 2</w:t>
      </w:r>
      <w:r w:rsidR="004C18C4" w:rsidRPr="004C18C4">
        <w:rPr>
          <w:vertAlign w:val="subscript"/>
          <w:lang w:val="en-US"/>
        </w:rPr>
        <w:t>10</w:t>
      </w:r>
      <w:r>
        <w:rPr>
          <w:lang w:val="en-US"/>
        </w:rPr>
        <w:t xml:space="preserve"> or 3</w:t>
      </w:r>
      <w:r w:rsidR="004C18C4" w:rsidRPr="004C18C4">
        <w:rPr>
          <w:vertAlign w:val="subscript"/>
          <w:lang w:val="en-US"/>
        </w:rPr>
        <w:t>10</w:t>
      </w:r>
      <w:r>
        <w:rPr>
          <w:lang w:val="en-US"/>
        </w:rPr>
        <w:t>.</w:t>
      </w:r>
    </w:p>
    <w:p w:rsidR="00CB6022" w:rsidRDefault="00CB6022" w:rsidP="00CB6022">
      <w:pPr>
        <w:rPr>
          <w:lang w:val="en-US"/>
        </w:rPr>
      </w:pPr>
      <w:r>
        <w:rPr>
          <w:lang w:val="en-US"/>
        </w:rPr>
        <w:t>This attribute is not mandatory. If omitted, version is set to 2</w:t>
      </w:r>
      <w:r w:rsidR="004C18C4" w:rsidRPr="004C18C4">
        <w:rPr>
          <w:vertAlign w:val="subscript"/>
          <w:lang w:val="en-US"/>
        </w:rPr>
        <w:t>10</w:t>
      </w:r>
      <w:r>
        <w:rPr>
          <w:lang w:val="en-US"/>
        </w:rPr>
        <w:t>.</w:t>
      </w:r>
    </w:p>
    <w:p w:rsidR="00CB6022" w:rsidRDefault="00CB6022" w:rsidP="00CB6022">
      <w:pPr>
        <w:rPr>
          <w:lang w:val="en-US"/>
        </w:rPr>
      </w:pPr>
    </w:p>
    <w:p w:rsidR="00CB6022" w:rsidRDefault="00CB6022" w:rsidP="00CB6022">
      <w:pPr>
        <w:rPr>
          <w:lang w:val="en-US"/>
        </w:rPr>
      </w:pPr>
      <w:r w:rsidRPr="00B92875">
        <w:rPr>
          <w:u w:val="single"/>
          <w:lang w:val="en-US"/>
        </w:rPr>
        <w:t>Example</w:t>
      </w:r>
      <w:r>
        <w:rPr>
          <w:lang w:val="en-US"/>
        </w:rPr>
        <w:t>:</w:t>
      </w:r>
    </w:p>
    <w:p w:rsidR="00CB6022" w:rsidRDefault="00CB6022" w:rsidP="00CB6022">
      <w:pPr>
        <w:rPr>
          <w:lang w:val="en-US"/>
        </w:rPr>
      </w:pPr>
      <w:r>
        <w:rPr>
          <w:lang w:val="en-US"/>
        </w:rPr>
        <w:t>&lt;</w:t>
      </w:r>
      <w:r w:rsidRPr="00CB6022">
        <w:rPr>
          <w:lang w:val="en-US"/>
        </w:rPr>
        <w:t>ARINC665_CONFIGURATION_FILE version=</w:t>
      </w:r>
      <w:r>
        <w:rPr>
          <w:lang w:val="en-US"/>
        </w:rPr>
        <w:t>”</w:t>
      </w:r>
      <w:r w:rsidRPr="00CB6022">
        <w:rPr>
          <w:lang w:val="en-US"/>
        </w:rPr>
        <w:t>1</w:t>
      </w:r>
      <w:r>
        <w:rPr>
          <w:lang w:val="en-US"/>
        </w:rPr>
        <w:t>”</w:t>
      </w:r>
      <w:r w:rsidRPr="00CB6022">
        <w:rPr>
          <w:lang w:val="en-US"/>
        </w:rPr>
        <w:t>&gt;</w:t>
      </w:r>
      <w:r>
        <w:rPr>
          <w:lang w:val="en-US"/>
        </w:rPr>
        <w:t>…</w:t>
      </w:r>
      <w:r w:rsidRPr="00CB6022">
        <w:rPr>
          <w:lang w:val="en-US"/>
        </w:rPr>
        <w:t>&lt;/ARINC665_CONFIGURATION_FILE&gt;</w:t>
      </w:r>
    </w:p>
    <w:p w:rsidR="00CB6022" w:rsidRPr="00CB6022" w:rsidRDefault="00CB6022" w:rsidP="00CB6022">
      <w:pPr>
        <w:rPr>
          <w:lang w:val="en-US"/>
        </w:rPr>
      </w:pPr>
    </w:p>
    <w:p w:rsidR="005F5FF6" w:rsidRPr="00CB6022" w:rsidRDefault="005F5FF6" w:rsidP="005F5FF6">
      <w:pPr>
        <w:pStyle w:val="Titre3"/>
        <w:rPr>
          <w:lang w:val="en-US"/>
        </w:rPr>
      </w:pPr>
      <w:bookmarkStart w:id="39" w:name="_Tag_KEY"/>
      <w:bookmarkStart w:id="40" w:name="_Toc456106019"/>
      <w:bookmarkEnd w:id="39"/>
      <w:r w:rsidRPr="00CB6022">
        <w:rPr>
          <w:lang w:val="en-US"/>
        </w:rPr>
        <w:t>Tag KEY</w:t>
      </w:r>
      <w:bookmarkEnd w:id="40"/>
    </w:p>
    <w:p w:rsidR="00146777" w:rsidRDefault="00146777" w:rsidP="00146777">
      <w:pPr>
        <w:rPr>
          <w:lang w:val="en-US"/>
        </w:rPr>
      </w:pPr>
      <w:r w:rsidRPr="00146777">
        <w:rPr>
          <w:lang w:val="en-US"/>
        </w:rPr>
        <w:t xml:space="preserve">This tag is used to check </w:t>
      </w:r>
      <w:r w:rsidR="00BD6B54">
        <w:rPr>
          <w:lang w:val="en-US"/>
        </w:rPr>
        <w:t>if</w:t>
      </w:r>
      <w:r w:rsidRPr="00146777">
        <w:rPr>
          <w:lang w:val="en-US"/>
        </w:rPr>
        <w:t xml:space="preserve"> LSPB is authorized to run on the computer.</w:t>
      </w:r>
    </w:p>
    <w:p w:rsidR="00146777" w:rsidRDefault="00146777" w:rsidP="00146777">
      <w:pPr>
        <w:rPr>
          <w:lang w:val="en-US"/>
        </w:rPr>
      </w:pPr>
      <w:r>
        <w:rPr>
          <w:lang w:val="en-US"/>
        </w:rPr>
        <w:t xml:space="preserve">The content </w:t>
      </w:r>
      <w:r w:rsidR="00145401">
        <w:rPr>
          <w:lang w:val="en-US"/>
        </w:rPr>
        <w:t xml:space="preserve">shall be </w:t>
      </w:r>
      <w:r>
        <w:rPr>
          <w:lang w:val="en-US"/>
        </w:rPr>
        <w:t xml:space="preserve">a list of </w:t>
      </w:r>
      <w:r w:rsidR="00725DF8">
        <w:rPr>
          <w:lang w:val="en-US"/>
        </w:rPr>
        <w:t>alphanumeric</w:t>
      </w:r>
      <w:r>
        <w:rPr>
          <w:lang w:val="en-US"/>
        </w:rPr>
        <w:t>.</w:t>
      </w:r>
      <w:r w:rsidR="00710101">
        <w:rPr>
          <w:lang w:val="en-US"/>
        </w:rPr>
        <w:t xml:space="preserve"> It will be provided by LSPB manufacturer and is based on the ID displa</w:t>
      </w:r>
      <w:r w:rsidR="00BD6B54">
        <w:rPr>
          <w:lang w:val="en-US"/>
        </w:rPr>
        <w:t>yed at the bottom of the main LS</w:t>
      </w:r>
      <w:r w:rsidR="00710101">
        <w:rPr>
          <w:lang w:val="en-US"/>
        </w:rPr>
        <w:t>PB window.</w:t>
      </w:r>
    </w:p>
    <w:p w:rsidR="00BD0A32" w:rsidRPr="00BD0A32" w:rsidRDefault="00BD0A32" w:rsidP="00BD0A32">
      <w:pPr>
        <w:pStyle w:val="cach"/>
        <w:rPr>
          <w:sz w:val="22"/>
        </w:rPr>
      </w:pPr>
      <w:r w:rsidRPr="00BD0A32">
        <w:rPr>
          <w:sz w:val="22"/>
        </w:rPr>
        <w:t xml:space="preserve">The attribute debug is used </w:t>
      </w:r>
      <w:r>
        <w:rPr>
          <w:sz w:val="22"/>
        </w:rPr>
        <w:t xml:space="preserve">to generate the hash code of the </w:t>
      </w:r>
      <w:r w:rsidR="003563BA">
        <w:rPr>
          <w:sz w:val="22"/>
        </w:rPr>
        <w:t>KEY tag value.</w:t>
      </w:r>
    </w:p>
    <w:p w:rsidR="00710101" w:rsidRDefault="00710101" w:rsidP="00146777">
      <w:pPr>
        <w:rPr>
          <w:lang w:val="en-US"/>
        </w:rPr>
      </w:pPr>
      <w:r>
        <w:rPr>
          <w:lang w:val="en-US"/>
        </w:rPr>
        <w:t>This tag is not mandatory. If omitted or in case of invalid content, LSPB will not generate the</w:t>
      </w:r>
      <w:r w:rsidR="00D459F9">
        <w:rPr>
          <w:lang w:val="en-US"/>
        </w:rPr>
        <w:t xml:space="preserve"> load</w:t>
      </w:r>
      <w:r>
        <w:rPr>
          <w:lang w:val="en-US"/>
        </w:rPr>
        <w:t xml:space="preserve"> CRC</w:t>
      </w:r>
      <w:r w:rsidR="00D459F9">
        <w:rPr>
          <w:lang w:val="en-US"/>
        </w:rPr>
        <w:t>32</w:t>
      </w:r>
      <w:r>
        <w:rPr>
          <w:lang w:val="en-US"/>
        </w:rPr>
        <w:t>.</w:t>
      </w:r>
    </w:p>
    <w:p w:rsidR="00710101" w:rsidRDefault="00710101" w:rsidP="00146777">
      <w:pPr>
        <w:rPr>
          <w:lang w:val="en-US"/>
        </w:rPr>
      </w:pPr>
    </w:p>
    <w:p w:rsidR="00146777" w:rsidRDefault="00146777" w:rsidP="00146777">
      <w:pPr>
        <w:rPr>
          <w:lang w:val="en-US"/>
        </w:rPr>
      </w:pPr>
      <w:r w:rsidRPr="00710101">
        <w:rPr>
          <w:u w:val="single"/>
          <w:lang w:val="en-US"/>
        </w:rPr>
        <w:t>Example</w:t>
      </w:r>
      <w:r>
        <w:rPr>
          <w:lang w:val="en-US"/>
        </w:rPr>
        <w:t>:</w:t>
      </w:r>
    </w:p>
    <w:p w:rsidR="00146777" w:rsidRDefault="00146777" w:rsidP="00146777">
      <w:pPr>
        <w:rPr>
          <w:lang w:val="en-US"/>
        </w:rPr>
      </w:pPr>
      <w:r>
        <w:rPr>
          <w:lang w:val="en-US"/>
        </w:rPr>
        <w:t>&lt;KEY&gt;A1B2C3D4E5F6G7H8&lt;/KEY&gt;</w:t>
      </w:r>
    </w:p>
    <w:p w:rsidR="00710101" w:rsidRPr="00146777" w:rsidRDefault="00710101" w:rsidP="00146777">
      <w:pPr>
        <w:rPr>
          <w:lang w:val="en-US"/>
        </w:rPr>
      </w:pPr>
    </w:p>
    <w:p w:rsidR="005F5FF6" w:rsidRDefault="005F5FF6" w:rsidP="005F5FF6">
      <w:pPr>
        <w:pStyle w:val="Titre3"/>
      </w:pPr>
      <w:bookmarkStart w:id="41" w:name="_Tag_BATCH"/>
      <w:bookmarkStart w:id="42" w:name="_Toc456106020"/>
      <w:bookmarkEnd w:id="41"/>
      <w:r>
        <w:t>Tag BATCH</w:t>
      </w:r>
      <w:bookmarkEnd w:id="42"/>
    </w:p>
    <w:p w:rsidR="00092EB5" w:rsidRDefault="00092EB5" w:rsidP="00092EB5">
      <w:pPr>
        <w:rPr>
          <w:lang w:val="en-US"/>
        </w:rPr>
      </w:pPr>
      <w:r w:rsidRPr="00D92DDF">
        <w:rPr>
          <w:lang w:val="en-US"/>
        </w:rPr>
        <w:t>This tag is used t</w:t>
      </w:r>
      <w:r w:rsidR="00713439" w:rsidRPr="00D92DDF">
        <w:rPr>
          <w:lang w:val="en-US"/>
        </w:rPr>
        <w:t>o generate batch file (see ref</w:t>
      </w:r>
      <w:r w:rsidR="00713439">
        <w:rPr>
          <w:lang w:val="en-US"/>
        </w:rPr>
        <w:t xml:space="preserve"> [3] §2.3.1).</w:t>
      </w:r>
    </w:p>
    <w:p w:rsidR="00713439" w:rsidRDefault="00713439" w:rsidP="00092EB5">
      <w:pPr>
        <w:rPr>
          <w:lang w:val="en-US"/>
        </w:rPr>
      </w:pPr>
      <w:r>
        <w:rPr>
          <w:lang w:val="en-US"/>
        </w:rPr>
        <w:t xml:space="preserve">The content </w:t>
      </w:r>
      <w:r w:rsidR="00145401">
        <w:rPr>
          <w:lang w:val="en-US"/>
        </w:rPr>
        <w:t xml:space="preserve">shall be </w:t>
      </w:r>
      <w:r>
        <w:rPr>
          <w:lang w:val="en-US"/>
        </w:rPr>
        <w:t xml:space="preserve">a list of characters. The following values </w:t>
      </w:r>
      <w:r w:rsidR="00D92DDF">
        <w:rPr>
          <w:lang w:val="en-US"/>
        </w:rPr>
        <w:t xml:space="preserve">(no case sensitive) </w:t>
      </w:r>
      <w:r>
        <w:rPr>
          <w:lang w:val="en-US"/>
        </w:rPr>
        <w:t>are accepted:</w:t>
      </w:r>
    </w:p>
    <w:p w:rsidR="00713439" w:rsidRDefault="00713439" w:rsidP="00713439">
      <w:pPr>
        <w:pStyle w:val="Paragraphedeliste"/>
        <w:numPr>
          <w:ilvl w:val="0"/>
          <w:numId w:val="22"/>
        </w:numPr>
        <w:rPr>
          <w:lang w:val="en-US"/>
        </w:rPr>
      </w:pPr>
      <w:r>
        <w:rPr>
          <w:lang w:val="en-US"/>
        </w:rPr>
        <w:t>NO : no files will be generated</w:t>
      </w:r>
    </w:p>
    <w:p w:rsidR="00713439" w:rsidRDefault="00713439" w:rsidP="00713439">
      <w:pPr>
        <w:pStyle w:val="Paragraphedeliste"/>
        <w:numPr>
          <w:ilvl w:val="0"/>
          <w:numId w:val="22"/>
        </w:numPr>
        <w:rPr>
          <w:lang w:val="en-US"/>
        </w:rPr>
      </w:pPr>
      <w:r>
        <w:rPr>
          <w:lang w:val="en-US"/>
        </w:rPr>
        <w:lastRenderedPageBreak/>
        <w:t>YES : batch file will be generated with COMMENT field empty (see ref [3] 2.3.1.9 and 2.3.1.10)</w:t>
      </w:r>
    </w:p>
    <w:p w:rsidR="00713439" w:rsidRDefault="00713439" w:rsidP="00713439">
      <w:pPr>
        <w:pStyle w:val="Paragraphedeliste"/>
        <w:numPr>
          <w:ilvl w:val="0"/>
          <w:numId w:val="22"/>
        </w:numPr>
        <w:rPr>
          <w:lang w:val="en-US"/>
        </w:rPr>
      </w:pPr>
      <w:r>
        <w:rPr>
          <w:lang w:val="en-US"/>
        </w:rPr>
        <w:t xml:space="preserve">Any other : batch file will be generated with COMMENT field </w:t>
      </w:r>
      <w:r w:rsidR="00D92DDF">
        <w:rPr>
          <w:lang w:val="en-US"/>
        </w:rPr>
        <w:t>filled with this list of characters</w:t>
      </w:r>
      <w:r>
        <w:rPr>
          <w:lang w:val="en-US"/>
        </w:rPr>
        <w:t xml:space="preserve"> (see ref [3] 2.3.1.9 and 2.3.1.10)</w:t>
      </w:r>
    </w:p>
    <w:p w:rsidR="00D92DDF" w:rsidRDefault="00D92DDF" w:rsidP="00D92DDF">
      <w:pPr>
        <w:rPr>
          <w:lang w:val="en-US"/>
        </w:rPr>
      </w:pPr>
      <w:r>
        <w:rPr>
          <w:lang w:val="en-US"/>
        </w:rPr>
        <w:t xml:space="preserve">This tag </w:t>
      </w:r>
      <w:r w:rsidR="00943F3E">
        <w:rPr>
          <w:lang w:val="en-US"/>
        </w:rPr>
        <w:t>is not mandatory</w:t>
      </w:r>
      <w:r>
        <w:rPr>
          <w:lang w:val="en-US"/>
        </w:rPr>
        <w:t xml:space="preserve">. </w:t>
      </w:r>
      <w:r w:rsidR="007C57D1">
        <w:rPr>
          <w:lang w:val="en-US"/>
        </w:rPr>
        <w:t>If omitted</w:t>
      </w:r>
      <w:r>
        <w:rPr>
          <w:lang w:val="en-US"/>
        </w:rPr>
        <w:t>, no file will be generated.</w:t>
      </w:r>
    </w:p>
    <w:p w:rsidR="00D92DDF" w:rsidRDefault="00943F3E" w:rsidP="00943F3E">
      <w:pPr>
        <w:tabs>
          <w:tab w:val="left" w:pos="1560"/>
        </w:tabs>
        <w:rPr>
          <w:lang w:val="en-US"/>
        </w:rPr>
      </w:pPr>
      <w:r>
        <w:rPr>
          <w:lang w:val="en-US"/>
        </w:rPr>
        <w:tab/>
      </w:r>
    </w:p>
    <w:p w:rsidR="00D92DDF" w:rsidRDefault="00D92DDF" w:rsidP="00D92DDF">
      <w:pPr>
        <w:rPr>
          <w:lang w:val="en-US"/>
        </w:rPr>
      </w:pPr>
      <w:r w:rsidRPr="007C57D1">
        <w:rPr>
          <w:u w:val="single"/>
          <w:lang w:val="en-US"/>
        </w:rPr>
        <w:t>Examples</w:t>
      </w:r>
      <w:r>
        <w:rPr>
          <w:lang w:val="en-US"/>
        </w:rPr>
        <w:t>:</w:t>
      </w:r>
    </w:p>
    <w:p w:rsidR="00D92DDF" w:rsidRDefault="00D92DDF" w:rsidP="00D92DDF">
      <w:pPr>
        <w:rPr>
          <w:lang w:val="en-US"/>
        </w:rPr>
      </w:pPr>
      <w:r>
        <w:rPr>
          <w:lang w:val="en-US"/>
        </w:rPr>
        <w:t>&lt;BATCH&gt;NO&lt;/BATCH&gt;</w:t>
      </w:r>
    </w:p>
    <w:p w:rsidR="00D92DDF" w:rsidRDefault="00D92DDF" w:rsidP="00D92DDF">
      <w:pPr>
        <w:rPr>
          <w:lang w:val="en-US"/>
        </w:rPr>
      </w:pPr>
      <w:r>
        <w:rPr>
          <w:lang w:val="en-US"/>
        </w:rPr>
        <w:t>&lt;BATCH&gt;YES&lt;/BATCH&gt;</w:t>
      </w:r>
    </w:p>
    <w:p w:rsidR="00D92DDF" w:rsidRDefault="00D92DDF" w:rsidP="00D92DDF">
      <w:pPr>
        <w:rPr>
          <w:lang w:val="en-US"/>
        </w:rPr>
      </w:pPr>
      <w:r>
        <w:rPr>
          <w:lang w:val="en-US"/>
        </w:rPr>
        <w:t>&lt;BATCH&gt;ONE COMMENT&lt;/BATCH&gt;</w:t>
      </w:r>
    </w:p>
    <w:p w:rsidR="00D92DDF" w:rsidRPr="00D92DDF" w:rsidRDefault="00D92DDF" w:rsidP="00D92DDF">
      <w:pPr>
        <w:rPr>
          <w:lang w:val="en-US"/>
        </w:rPr>
      </w:pPr>
    </w:p>
    <w:p w:rsidR="005F5FF6" w:rsidRDefault="005F5FF6" w:rsidP="005F5FF6">
      <w:pPr>
        <w:pStyle w:val="Titre3"/>
      </w:pPr>
      <w:bookmarkStart w:id="43" w:name="_Tag_CODE"/>
      <w:bookmarkStart w:id="44" w:name="_Toc456106021"/>
      <w:bookmarkEnd w:id="43"/>
      <w:r>
        <w:t>Tag CODE</w:t>
      </w:r>
      <w:bookmarkEnd w:id="44"/>
    </w:p>
    <w:p w:rsidR="00092EB5" w:rsidRDefault="00092EB5" w:rsidP="00092EB5">
      <w:pPr>
        <w:rPr>
          <w:lang w:val="en-US"/>
        </w:rPr>
      </w:pPr>
      <w:r w:rsidRPr="00092EB5">
        <w:rPr>
          <w:lang w:val="en-US"/>
        </w:rPr>
        <w:t>This tag is used to indicate the supplier code MMM.</w:t>
      </w:r>
    </w:p>
    <w:p w:rsidR="00092EB5" w:rsidRDefault="00092EB5" w:rsidP="00092EB5">
      <w:pPr>
        <w:rPr>
          <w:lang w:val="en-US"/>
        </w:rPr>
      </w:pPr>
      <w:r>
        <w:rPr>
          <w:lang w:val="en-US"/>
        </w:rPr>
        <w:t xml:space="preserve">The content </w:t>
      </w:r>
      <w:r w:rsidR="00145401">
        <w:rPr>
          <w:lang w:val="en-US"/>
        </w:rPr>
        <w:t xml:space="preserve">shall be </w:t>
      </w:r>
      <w:r>
        <w:rPr>
          <w:lang w:val="en-US"/>
        </w:rPr>
        <w:t xml:space="preserve">a list of 3 </w:t>
      </w:r>
      <w:r w:rsidR="00725DF8">
        <w:rPr>
          <w:lang w:val="en-US"/>
        </w:rPr>
        <w:t>letters</w:t>
      </w:r>
      <w:r>
        <w:rPr>
          <w:lang w:val="en-US"/>
        </w:rPr>
        <w:t>.</w:t>
      </w:r>
    </w:p>
    <w:p w:rsidR="00092EB5" w:rsidRDefault="00092EB5" w:rsidP="00092EB5">
      <w:pPr>
        <w:rPr>
          <w:lang w:val="en-US"/>
        </w:rPr>
      </w:pPr>
      <w:r>
        <w:rPr>
          <w:lang w:val="en-US"/>
        </w:rPr>
        <w:t>This tag is mandatory. If omitted, LSPB will raise an exception.</w:t>
      </w:r>
    </w:p>
    <w:p w:rsidR="00092EB5" w:rsidRDefault="00092EB5" w:rsidP="00092EB5">
      <w:pPr>
        <w:rPr>
          <w:lang w:val="en-US"/>
        </w:rPr>
      </w:pPr>
    </w:p>
    <w:p w:rsidR="00092EB5" w:rsidRDefault="00092EB5" w:rsidP="00092EB5">
      <w:pPr>
        <w:rPr>
          <w:lang w:val="en-US"/>
        </w:rPr>
      </w:pPr>
      <w:r w:rsidRPr="00092EB5">
        <w:rPr>
          <w:u w:val="single"/>
          <w:lang w:val="en-US"/>
        </w:rPr>
        <w:t>Example</w:t>
      </w:r>
      <w:r>
        <w:rPr>
          <w:lang w:val="en-US"/>
        </w:rPr>
        <w:t>:</w:t>
      </w:r>
    </w:p>
    <w:p w:rsidR="00092EB5" w:rsidRDefault="00125C58" w:rsidP="00092EB5">
      <w:pPr>
        <w:rPr>
          <w:lang w:val="en-US"/>
        </w:rPr>
      </w:pPr>
      <w:r>
        <w:rPr>
          <w:lang w:val="en-US"/>
        </w:rPr>
        <w:t>&lt;CODE&gt;AIF</w:t>
      </w:r>
      <w:r w:rsidR="00092EB5">
        <w:rPr>
          <w:lang w:val="en-US"/>
        </w:rPr>
        <w:t>&lt;/CODE&gt;</w:t>
      </w:r>
    </w:p>
    <w:p w:rsidR="00092EB5" w:rsidRPr="00092EB5" w:rsidRDefault="00092EB5" w:rsidP="00092EB5">
      <w:pPr>
        <w:rPr>
          <w:lang w:val="en-US"/>
        </w:rPr>
      </w:pPr>
    </w:p>
    <w:p w:rsidR="005F5FF6" w:rsidRDefault="005F5FF6" w:rsidP="005F5FF6">
      <w:pPr>
        <w:pStyle w:val="Titre3"/>
      </w:pPr>
      <w:bookmarkStart w:id="45" w:name="_Tag_LOAD"/>
      <w:bookmarkStart w:id="46" w:name="_Toc456106022"/>
      <w:bookmarkEnd w:id="45"/>
      <w:r>
        <w:t>Tag LOAD</w:t>
      </w:r>
      <w:bookmarkEnd w:id="46"/>
    </w:p>
    <w:p w:rsidR="00943F3E" w:rsidRDefault="00943F3E" w:rsidP="00943F3E">
      <w:pPr>
        <w:rPr>
          <w:lang w:val="en-US"/>
        </w:rPr>
      </w:pPr>
      <w:r w:rsidRPr="00943F3E">
        <w:rPr>
          <w:lang w:val="en-US"/>
        </w:rPr>
        <w:t>This tag is used to include the part number.</w:t>
      </w:r>
    </w:p>
    <w:p w:rsidR="00943F3E" w:rsidRDefault="00943F3E" w:rsidP="00943F3E">
      <w:pPr>
        <w:rPr>
          <w:lang w:val="en-US"/>
        </w:rPr>
      </w:pPr>
      <w:r>
        <w:rPr>
          <w:lang w:val="en-US"/>
        </w:rPr>
        <w:t xml:space="preserve">The content </w:t>
      </w:r>
      <w:r w:rsidR="00145401">
        <w:rPr>
          <w:lang w:val="en-US"/>
        </w:rPr>
        <w:t xml:space="preserve">shall be </w:t>
      </w:r>
      <w:r>
        <w:rPr>
          <w:lang w:val="en-US"/>
        </w:rPr>
        <w:t xml:space="preserve">the tags </w:t>
      </w:r>
      <w:hyperlink w:anchor="_Tag_PART_NUMBER" w:history="1">
        <w:r w:rsidRPr="000A7D49">
          <w:rPr>
            <w:rStyle w:val="Lienhypertexte"/>
            <w:lang w:val="en-US"/>
          </w:rPr>
          <w:t>PART_NUMBER</w:t>
        </w:r>
      </w:hyperlink>
      <w:r>
        <w:rPr>
          <w:lang w:val="en-US"/>
        </w:rPr>
        <w:t xml:space="preserve"> and </w:t>
      </w:r>
      <w:hyperlink w:anchor="_Tag_PART_NUMBER" w:history="1">
        <w:r w:rsidRPr="000A7D49">
          <w:rPr>
            <w:rStyle w:val="Lienhypertexte"/>
            <w:lang w:val="en-US"/>
          </w:rPr>
          <w:t>TYPE_DESCRIPTION</w:t>
        </w:r>
      </w:hyperlink>
      <w:r>
        <w:rPr>
          <w:lang w:val="en-US"/>
        </w:rPr>
        <w:t>.</w:t>
      </w:r>
    </w:p>
    <w:p w:rsidR="00943F3E" w:rsidRDefault="00943F3E" w:rsidP="00943F3E">
      <w:pPr>
        <w:rPr>
          <w:lang w:val="en-US"/>
        </w:rPr>
      </w:pPr>
      <w:r>
        <w:rPr>
          <w:lang w:val="en-US"/>
        </w:rPr>
        <w:t>This tag is mandatory.</w:t>
      </w:r>
    </w:p>
    <w:p w:rsidR="007821B4" w:rsidRDefault="007821B4" w:rsidP="00943F3E">
      <w:pPr>
        <w:rPr>
          <w:lang w:val="en-US"/>
        </w:rPr>
      </w:pPr>
    </w:p>
    <w:p w:rsidR="007C57D1" w:rsidRDefault="007C57D1" w:rsidP="00943F3E">
      <w:pPr>
        <w:rPr>
          <w:lang w:val="en-US"/>
        </w:rPr>
      </w:pPr>
      <w:r>
        <w:rPr>
          <w:lang w:val="en-US"/>
        </w:rPr>
        <w:t xml:space="preserve">The attribute </w:t>
      </w:r>
      <w:r w:rsidR="00E729E1" w:rsidRPr="00E729E1">
        <w:rPr>
          <w:lang w:val="en-US"/>
        </w:rPr>
        <w:t xml:space="preserve">integrity_check </w:t>
      </w:r>
      <w:r>
        <w:rPr>
          <w:lang w:val="en-US"/>
        </w:rPr>
        <w:t>is used to indicate if load check value (see ref [3] §</w:t>
      </w:r>
      <w:r w:rsidRPr="007C57D1">
        <w:rPr>
          <w:lang w:val="en-US"/>
        </w:rPr>
        <w:t xml:space="preserve"> 2.2.3.1.59</w:t>
      </w:r>
      <w:r>
        <w:rPr>
          <w:lang w:val="en-US"/>
        </w:rPr>
        <w:t>, 2.2.3.1.60 and 2.2.3.1.61) has to be included into the header file (see ref [3] §2.2.3.1) and which integrity check algorithm (see ref [3] §5) has to be used. The possible values are:</w:t>
      </w:r>
    </w:p>
    <w:p w:rsidR="007C57D1" w:rsidRDefault="007C57D1" w:rsidP="007C57D1">
      <w:pPr>
        <w:pStyle w:val="Paragraphedeliste"/>
        <w:numPr>
          <w:ilvl w:val="0"/>
          <w:numId w:val="22"/>
        </w:numPr>
        <w:rPr>
          <w:lang w:val="en-US"/>
        </w:rPr>
      </w:pPr>
      <w:r>
        <w:rPr>
          <w:lang w:val="en-US"/>
        </w:rPr>
        <w:t>MD5</w:t>
      </w:r>
    </w:p>
    <w:p w:rsidR="007C57D1" w:rsidRDefault="007C57D1" w:rsidP="007C57D1">
      <w:pPr>
        <w:pStyle w:val="Paragraphedeliste"/>
        <w:numPr>
          <w:ilvl w:val="0"/>
          <w:numId w:val="22"/>
        </w:numPr>
        <w:rPr>
          <w:lang w:val="en-US"/>
        </w:rPr>
      </w:pPr>
      <w:r>
        <w:rPr>
          <w:lang w:val="en-US"/>
        </w:rPr>
        <w:t>SHA-1</w:t>
      </w:r>
    </w:p>
    <w:p w:rsidR="007C57D1" w:rsidRDefault="007C57D1" w:rsidP="007C57D1">
      <w:pPr>
        <w:pStyle w:val="Paragraphedeliste"/>
        <w:numPr>
          <w:ilvl w:val="0"/>
          <w:numId w:val="22"/>
        </w:numPr>
        <w:rPr>
          <w:lang w:val="en-US"/>
        </w:rPr>
      </w:pPr>
      <w:r>
        <w:rPr>
          <w:lang w:val="en-US"/>
        </w:rPr>
        <w:t>Any other : no integrity check</w:t>
      </w:r>
    </w:p>
    <w:p w:rsidR="007C57D1" w:rsidRPr="007C57D1" w:rsidRDefault="007C57D1" w:rsidP="007C57D1">
      <w:pPr>
        <w:rPr>
          <w:lang w:val="en-US"/>
        </w:rPr>
      </w:pPr>
      <w:r>
        <w:rPr>
          <w:lang w:val="en-US"/>
        </w:rPr>
        <w:t xml:space="preserve">The attribute is not mandatory. If omitted, </w:t>
      </w:r>
      <w:r w:rsidR="007821B4">
        <w:rPr>
          <w:lang w:val="en-US"/>
        </w:rPr>
        <w:t>the load check value</w:t>
      </w:r>
      <w:r w:rsidR="00626F16">
        <w:rPr>
          <w:lang w:val="en-US"/>
        </w:rPr>
        <w:t xml:space="preserve"> length</w:t>
      </w:r>
      <w:r w:rsidR="007821B4">
        <w:rPr>
          <w:lang w:val="en-US"/>
        </w:rPr>
        <w:t xml:space="preserve"> field </w:t>
      </w:r>
      <w:r w:rsidR="00626F16">
        <w:rPr>
          <w:lang w:val="en-US"/>
        </w:rPr>
        <w:t>is set to 0</w:t>
      </w:r>
      <w:r w:rsidR="004C18C4" w:rsidRPr="004C18C4">
        <w:rPr>
          <w:vertAlign w:val="subscript"/>
          <w:lang w:val="en-US"/>
        </w:rPr>
        <w:t>10</w:t>
      </w:r>
      <w:r w:rsidR="00626F16">
        <w:rPr>
          <w:lang w:val="en-US"/>
        </w:rPr>
        <w:t xml:space="preserve"> in</w:t>
      </w:r>
      <w:r w:rsidR="007821B4">
        <w:rPr>
          <w:lang w:val="en-US"/>
        </w:rPr>
        <w:t xml:space="preserve"> the header file</w:t>
      </w:r>
      <w:r>
        <w:rPr>
          <w:lang w:val="en-US"/>
        </w:rPr>
        <w:t>.</w:t>
      </w:r>
    </w:p>
    <w:p w:rsidR="007C57D1" w:rsidRDefault="007C57D1" w:rsidP="00943F3E">
      <w:pPr>
        <w:rPr>
          <w:lang w:val="en-US"/>
        </w:rPr>
      </w:pPr>
    </w:p>
    <w:p w:rsidR="007C57D1" w:rsidRDefault="007C57D1" w:rsidP="00943F3E">
      <w:pPr>
        <w:rPr>
          <w:lang w:val="en-US"/>
        </w:rPr>
      </w:pPr>
      <w:r w:rsidRPr="00B92875">
        <w:rPr>
          <w:u w:val="single"/>
          <w:lang w:val="en-US"/>
        </w:rPr>
        <w:t>Example</w:t>
      </w:r>
      <w:r>
        <w:rPr>
          <w:lang w:val="en-US"/>
        </w:rPr>
        <w:t>:</w:t>
      </w:r>
    </w:p>
    <w:p w:rsidR="007C57D1" w:rsidRDefault="007C57D1" w:rsidP="00943F3E">
      <w:pPr>
        <w:rPr>
          <w:lang w:val="en-US"/>
        </w:rPr>
      </w:pPr>
      <w:r>
        <w:rPr>
          <w:lang w:val="en-US"/>
        </w:rPr>
        <w:t>&lt;LOAD integrity_check=”MD5”&gt;…&lt;/LOAD&gt;</w:t>
      </w:r>
    </w:p>
    <w:p w:rsidR="00943F3E" w:rsidRPr="00943F3E" w:rsidRDefault="00943F3E" w:rsidP="00943F3E">
      <w:pPr>
        <w:rPr>
          <w:lang w:val="en-US"/>
        </w:rPr>
      </w:pPr>
    </w:p>
    <w:p w:rsidR="005F5FF6" w:rsidRDefault="005F5FF6" w:rsidP="005F5FF6">
      <w:pPr>
        <w:pStyle w:val="Titre3"/>
        <w:rPr>
          <w:lang w:val="en-US"/>
        </w:rPr>
      </w:pPr>
      <w:bookmarkStart w:id="47" w:name="_Tag_PART_NUMBER"/>
      <w:bookmarkStart w:id="48" w:name="_Toc456106023"/>
      <w:bookmarkEnd w:id="47"/>
      <w:r w:rsidRPr="007C57D1">
        <w:rPr>
          <w:lang w:val="en-US"/>
        </w:rPr>
        <w:t>Tag PART_NUMBER</w:t>
      </w:r>
      <w:bookmarkEnd w:id="48"/>
    </w:p>
    <w:p w:rsidR="007C57D1" w:rsidRDefault="007C57D1" w:rsidP="007C57D1">
      <w:pPr>
        <w:rPr>
          <w:lang w:val="en-US"/>
        </w:rPr>
      </w:pPr>
      <w:r>
        <w:rPr>
          <w:lang w:val="en-US"/>
        </w:rPr>
        <w:t xml:space="preserve">This tag is used to indicate the load part number </w:t>
      </w:r>
      <w:r w:rsidR="002D6AA3">
        <w:rPr>
          <w:lang w:val="en-US"/>
        </w:rPr>
        <w:t xml:space="preserve">and media set part number </w:t>
      </w:r>
      <w:r>
        <w:rPr>
          <w:lang w:val="en-US"/>
        </w:rPr>
        <w:t>without the MMM and CC</w:t>
      </w:r>
      <w:r w:rsidR="00776CD7">
        <w:rPr>
          <w:lang w:val="en-US"/>
        </w:rPr>
        <w:t xml:space="preserve"> (see ref [3] §2.1.3)</w:t>
      </w:r>
      <w:r>
        <w:rPr>
          <w:lang w:val="en-US"/>
        </w:rPr>
        <w:t xml:space="preserve"> parts.</w:t>
      </w:r>
      <w:r w:rsidR="000A7D49">
        <w:rPr>
          <w:lang w:val="en-US"/>
        </w:rPr>
        <w:t xml:space="preserve"> LSPB will add the MMM using the content of tag </w:t>
      </w:r>
      <w:hyperlink w:anchor="_Tag_CODE" w:history="1">
        <w:r w:rsidR="000A7D49" w:rsidRPr="000A7D49">
          <w:rPr>
            <w:rStyle w:val="Lienhypertexte"/>
            <w:lang w:val="en-US"/>
          </w:rPr>
          <w:t>CODE</w:t>
        </w:r>
      </w:hyperlink>
      <w:r w:rsidR="000A7D49">
        <w:rPr>
          <w:lang w:val="en-US"/>
        </w:rPr>
        <w:t xml:space="preserve"> and then calculate and add the CRC</w:t>
      </w:r>
      <w:r w:rsidR="002D6AA3">
        <w:rPr>
          <w:lang w:val="en-US"/>
        </w:rPr>
        <w:t>8</w:t>
      </w:r>
      <w:r w:rsidR="000A7D49">
        <w:rPr>
          <w:lang w:val="en-US"/>
        </w:rPr>
        <w:t>.</w:t>
      </w:r>
    </w:p>
    <w:p w:rsidR="007C57D1" w:rsidRDefault="007C57D1" w:rsidP="007C57D1">
      <w:pPr>
        <w:rPr>
          <w:lang w:val="en-US"/>
        </w:rPr>
      </w:pPr>
      <w:r>
        <w:rPr>
          <w:lang w:val="en-US"/>
        </w:rPr>
        <w:t xml:space="preserve">The content </w:t>
      </w:r>
      <w:r w:rsidR="00145401">
        <w:rPr>
          <w:lang w:val="en-US"/>
        </w:rPr>
        <w:t xml:space="preserve">shall be </w:t>
      </w:r>
      <w:r>
        <w:rPr>
          <w:lang w:val="en-US"/>
        </w:rPr>
        <w:t xml:space="preserve">a list of </w:t>
      </w:r>
      <w:r w:rsidR="00725DF8">
        <w:rPr>
          <w:lang w:val="en-US"/>
        </w:rPr>
        <w:t>alphanumeric</w:t>
      </w:r>
      <w:r>
        <w:rPr>
          <w:lang w:val="en-US"/>
        </w:rPr>
        <w:t>.</w:t>
      </w:r>
      <w:r w:rsidR="000A7D49">
        <w:rPr>
          <w:lang w:val="en-US"/>
        </w:rPr>
        <w:t xml:space="preserve"> There is no check vs load part number format (see ref [3] §2.1.1).</w:t>
      </w:r>
    </w:p>
    <w:p w:rsidR="007C57D1" w:rsidRDefault="007C57D1" w:rsidP="007C57D1">
      <w:pPr>
        <w:rPr>
          <w:lang w:val="en-US"/>
        </w:rPr>
      </w:pPr>
      <w:r>
        <w:rPr>
          <w:lang w:val="en-US"/>
        </w:rPr>
        <w:t>This tag is mandatory. If omitted, LSPB will raise an exception.</w:t>
      </w:r>
    </w:p>
    <w:p w:rsidR="007C57D1" w:rsidRDefault="007C57D1" w:rsidP="007C57D1">
      <w:pPr>
        <w:rPr>
          <w:lang w:val="en-US"/>
        </w:rPr>
      </w:pPr>
    </w:p>
    <w:p w:rsidR="007C57D1" w:rsidRDefault="007C57D1" w:rsidP="007C57D1">
      <w:pPr>
        <w:rPr>
          <w:lang w:val="en-US"/>
        </w:rPr>
      </w:pPr>
      <w:r w:rsidRPr="007C57D1">
        <w:rPr>
          <w:u w:val="single"/>
          <w:lang w:val="en-US"/>
        </w:rPr>
        <w:t>Example</w:t>
      </w:r>
      <w:r>
        <w:rPr>
          <w:lang w:val="en-US"/>
        </w:rPr>
        <w:t>:</w:t>
      </w:r>
    </w:p>
    <w:p w:rsidR="007C57D1" w:rsidRPr="007C57D1" w:rsidRDefault="007C57D1" w:rsidP="007C57D1">
      <w:pPr>
        <w:rPr>
          <w:lang w:val="en-US"/>
        </w:rPr>
      </w:pPr>
      <w:r>
        <w:rPr>
          <w:lang w:val="en-US"/>
        </w:rPr>
        <w:t>&lt;PART_NUMBER&gt;</w:t>
      </w:r>
      <w:r w:rsidR="000A7D49">
        <w:rPr>
          <w:lang w:val="en-US"/>
        </w:rPr>
        <w:t>12345678</w:t>
      </w:r>
      <w:r>
        <w:rPr>
          <w:lang w:val="en-US"/>
        </w:rPr>
        <w:t>&lt;/PART_NUMBER&gt;</w:t>
      </w:r>
    </w:p>
    <w:p w:rsidR="007C57D1" w:rsidRPr="007C57D1" w:rsidRDefault="007C57D1" w:rsidP="007C57D1">
      <w:pPr>
        <w:rPr>
          <w:lang w:val="en-US"/>
        </w:rPr>
      </w:pPr>
    </w:p>
    <w:p w:rsidR="005F5FF6" w:rsidRDefault="005F5FF6" w:rsidP="005F5FF6">
      <w:pPr>
        <w:pStyle w:val="Titre3"/>
        <w:rPr>
          <w:lang w:val="en-US"/>
        </w:rPr>
      </w:pPr>
      <w:bookmarkStart w:id="49" w:name="_Tag_TYPE_DESCRIPTION"/>
      <w:bookmarkStart w:id="50" w:name="_Toc456106024"/>
      <w:bookmarkEnd w:id="49"/>
      <w:r w:rsidRPr="007C57D1">
        <w:rPr>
          <w:lang w:val="en-US"/>
        </w:rPr>
        <w:t>Tag TYPE_DESCRIPTION</w:t>
      </w:r>
      <w:bookmarkEnd w:id="50"/>
    </w:p>
    <w:p w:rsidR="007821B4" w:rsidRDefault="007821B4" w:rsidP="007821B4">
      <w:pPr>
        <w:rPr>
          <w:lang w:val="en-US"/>
        </w:rPr>
      </w:pPr>
      <w:r>
        <w:rPr>
          <w:lang w:val="en-US"/>
        </w:rPr>
        <w:lastRenderedPageBreak/>
        <w:t>This tag is used to indicate the load type description (see ref [3] §</w:t>
      </w:r>
      <w:r w:rsidRPr="007821B4">
        <w:rPr>
          <w:lang w:val="en-US"/>
        </w:rPr>
        <w:t xml:space="preserve"> 2.2.3.1.16</w:t>
      </w:r>
      <w:r>
        <w:rPr>
          <w:lang w:val="en-US"/>
        </w:rPr>
        <w:t xml:space="preserve">, </w:t>
      </w:r>
      <w:r w:rsidRPr="007821B4">
        <w:rPr>
          <w:lang w:val="en-US"/>
        </w:rPr>
        <w:t>2</w:t>
      </w:r>
      <w:r>
        <w:rPr>
          <w:lang w:val="en-US"/>
        </w:rPr>
        <w:t>.2.3.1.17 and 2.2.3.1.18).</w:t>
      </w:r>
    </w:p>
    <w:p w:rsidR="007821B4" w:rsidRDefault="007821B4" w:rsidP="007821B4">
      <w:pPr>
        <w:rPr>
          <w:lang w:val="en-US"/>
        </w:rPr>
      </w:pPr>
      <w:r>
        <w:rPr>
          <w:lang w:val="en-US"/>
        </w:rPr>
        <w:t xml:space="preserve">The content shall be a list of </w:t>
      </w:r>
      <w:r w:rsidR="00725DF8">
        <w:rPr>
          <w:lang w:val="en-US"/>
        </w:rPr>
        <w:t>letters</w:t>
      </w:r>
      <w:r>
        <w:rPr>
          <w:lang w:val="en-US"/>
        </w:rPr>
        <w:t>.</w:t>
      </w:r>
    </w:p>
    <w:p w:rsidR="007821B4" w:rsidRDefault="007821B4" w:rsidP="007821B4">
      <w:pPr>
        <w:rPr>
          <w:lang w:val="en-US"/>
        </w:rPr>
      </w:pPr>
      <w:r>
        <w:rPr>
          <w:lang w:val="en-US"/>
        </w:rPr>
        <w:t>This tag is not mandatory. If omitted, the type description fields are not added to the header file.</w:t>
      </w:r>
    </w:p>
    <w:p w:rsidR="007821B4" w:rsidRDefault="007821B4" w:rsidP="007821B4">
      <w:pPr>
        <w:rPr>
          <w:lang w:val="en-US"/>
        </w:rPr>
      </w:pPr>
    </w:p>
    <w:p w:rsidR="007B3D9E" w:rsidRDefault="007B3D9E" w:rsidP="007B3D9E">
      <w:pPr>
        <w:rPr>
          <w:lang w:val="en-US"/>
        </w:rPr>
      </w:pPr>
      <w:r>
        <w:rPr>
          <w:lang w:val="en-US"/>
        </w:rPr>
        <w:t>The attribute id is used to indicate the identifier</w:t>
      </w:r>
      <w:r w:rsidR="003C1575">
        <w:rPr>
          <w:lang w:val="en-US"/>
        </w:rPr>
        <w:t xml:space="preserve"> (see ref [3] §2.2.3.1.18)</w:t>
      </w:r>
      <w:r>
        <w:rPr>
          <w:lang w:val="en-US"/>
        </w:rPr>
        <w:t>.</w:t>
      </w:r>
    </w:p>
    <w:p w:rsidR="007B3D9E" w:rsidRDefault="007B3D9E" w:rsidP="007B3D9E">
      <w:pPr>
        <w:rPr>
          <w:lang w:val="en-US"/>
        </w:rPr>
      </w:pPr>
      <w:r>
        <w:rPr>
          <w:lang w:val="en-US"/>
        </w:rPr>
        <w:t>The co</w:t>
      </w:r>
      <w:r w:rsidR="00725DF8">
        <w:rPr>
          <w:lang w:val="en-US"/>
        </w:rPr>
        <w:t>ntent shall be a list of numbers</w:t>
      </w:r>
      <w:r w:rsidR="00F4253C">
        <w:rPr>
          <w:lang w:val="en-US"/>
        </w:rPr>
        <w:t>.</w:t>
      </w:r>
      <w:r>
        <w:rPr>
          <w:lang w:val="en-US"/>
        </w:rPr>
        <w:t xml:space="preserve"> The possible values are from 0</w:t>
      </w:r>
      <w:r w:rsidR="00B874A1" w:rsidRPr="00B874A1">
        <w:rPr>
          <w:vertAlign w:val="subscript"/>
          <w:lang w:val="en-US"/>
        </w:rPr>
        <w:t>10</w:t>
      </w:r>
      <w:r>
        <w:rPr>
          <w:lang w:val="en-US"/>
        </w:rPr>
        <w:t xml:space="preserve"> to 65535</w:t>
      </w:r>
      <w:r w:rsidR="00B874A1" w:rsidRPr="00B874A1">
        <w:rPr>
          <w:vertAlign w:val="subscript"/>
          <w:lang w:val="en-US"/>
        </w:rPr>
        <w:t>10</w:t>
      </w:r>
      <w:r>
        <w:rPr>
          <w:lang w:val="en-US"/>
        </w:rPr>
        <w:t>.</w:t>
      </w:r>
    </w:p>
    <w:p w:rsidR="007B3D9E" w:rsidRDefault="007B3D9E" w:rsidP="007B3D9E">
      <w:pPr>
        <w:rPr>
          <w:lang w:val="en-US"/>
        </w:rPr>
      </w:pPr>
      <w:r>
        <w:rPr>
          <w:lang w:val="en-US"/>
        </w:rPr>
        <w:t>The attribute is not mandatory. If omitted, identifier is set to 0</w:t>
      </w:r>
      <w:r w:rsidR="00B874A1" w:rsidRPr="00B874A1">
        <w:rPr>
          <w:vertAlign w:val="subscript"/>
          <w:lang w:val="en-US"/>
        </w:rPr>
        <w:t>10</w:t>
      </w:r>
      <w:r>
        <w:rPr>
          <w:lang w:val="en-US"/>
        </w:rPr>
        <w:t>.</w:t>
      </w:r>
    </w:p>
    <w:p w:rsidR="007B3D9E" w:rsidRDefault="007B3D9E" w:rsidP="007B3D9E">
      <w:pPr>
        <w:rPr>
          <w:lang w:val="en-US"/>
        </w:rPr>
      </w:pPr>
    </w:p>
    <w:p w:rsidR="007821B4" w:rsidRPr="007821B4" w:rsidRDefault="007821B4" w:rsidP="007821B4">
      <w:r w:rsidRPr="007821B4">
        <w:rPr>
          <w:u w:val="single"/>
        </w:rPr>
        <w:t>Example</w:t>
      </w:r>
      <w:r w:rsidRPr="007821B4">
        <w:t>:</w:t>
      </w:r>
    </w:p>
    <w:p w:rsidR="007821B4" w:rsidRPr="007821B4" w:rsidRDefault="007821B4" w:rsidP="007821B4">
      <w:r w:rsidRPr="007821B4">
        <w:t>&lt;TYPE_DESCRIPTION</w:t>
      </w:r>
      <w:r>
        <w:t xml:space="preserve"> </w:t>
      </w:r>
      <w:r w:rsidRPr="007821B4">
        <w:t>id="42330"&gt;</w:t>
      </w:r>
      <w:r>
        <w:t>A DESCRIPTION</w:t>
      </w:r>
      <w:r w:rsidRPr="007821B4">
        <w:t>&lt;TYPE_DESCRIPTION&gt;</w:t>
      </w:r>
    </w:p>
    <w:p w:rsidR="007821B4" w:rsidRPr="00B874A1" w:rsidRDefault="007821B4" w:rsidP="007821B4">
      <w:pPr>
        <w:rPr>
          <w:vertAlign w:val="subscript"/>
        </w:rPr>
      </w:pPr>
    </w:p>
    <w:p w:rsidR="005F5FF6" w:rsidRDefault="005F5FF6" w:rsidP="005F5FF6">
      <w:pPr>
        <w:pStyle w:val="Titre3"/>
        <w:rPr>
          <w:lang w:val="en-US"/>
        </w:rPr>
      </w:pPr>
      <w:bookmarkStart w:id="51" w:name="_Tag_INPUT_FILE"/>
      <w:bookmarkStart w:id="52" w:name="_Toc456106025"/>
      <w:bookmarkEnd w:id="51"/>
      <w:r w:rsidRPr="007C57D1">
        <w:rPr>
          <w:lang w:val="en-US"/>
        </w:rPr>
        <w:t>Tag INPUT_FILE</w:t>
      </w:r>
      <w:bookmarkEnd w:id="52"/>
    </w:p>
    <w:p w:rsidR="00776CD7" w:rsidRDefault="00776CD7" w:rsidP="00776CD7">
      <w:pPr>
        <w:rPr>
          <w:lang w:val="en-US"/>
        </w:rPr>
      </w:pPr>
      <w:r>
        <w:rPr>
          <w:lang w:val="en-US"/>
        </w:rPr>
        <w:t>This tag is used to indicate the path and the name to access the input file. It can be an absolute path or a relative path. In case of relative path, the path where LSPB is invoked is added to the relative path.</w:t>
      </w:r>
    </w:p>
    <w:p w:rsidR="00776CD7" w:rsidRDefault="00776CD7" w:rsidP="00776CD7">
      <w:pPr>
        <w:rPr>
          <w:lang w:val="en-US"/>
        </w:rPr>
      </w:pPr>
      <w:r>
        <w:rPr>
          <w:lang w:val="en-US"/>
        </w:rPr>
        <w:t>The content shall be a list of characters.</w:t>
      </w:r>
      <w:r w:rsidR="00FD3DCE">
        <w:rPr>
          <w:lang w:val="en-US"/>
        </w:rPr>
        <w:t xml:space="preserve"> If the file is not readable, LSPB will generate an exception.</w:t>
      </w:r>
    </w:p>
    <w:p w:rsidR="00776CD7" w:rsidRDefault="00776CD7" w:rsidP="00776CD7">
      <w:pPr>
        <w:rPr>
          <w:lang w:val="en-US"/>
        </w:rPr>
      </w:pPr>
      <w:r>
        <w:rPr>
          <w:lang w:val="en-US"/>
        </w:rPr>
        <w:t>This tag is mandatory. If omitted, LSPB will raise an exception.</w:t>
      </w:r>
    </w:p>
    <w:p w:rsidR="00776CD7" w:rsidRDefault="00776CD7" w:rsidP="00776CD7">
      <w:pPr>
        <w:rPr>
          <w:lang w:val="en-US"/>
        </w:rPr>
      </w:pPr>
    </w:p>
    <w:p w:rsidR="00E729E1" w:rsidRDefault="00E729E1" w:rsidP="00E729E1">
      <w:pPr>
        <w:rPr>
          <w:lang w:val="en-US"/>
        </w:rPr>
      </w:pPr>
      <w:r>
        <w:rPr>
          <w:lang w:val="en-US"/>
        </w:rPr>
        <w:t xml:space="preserve">The attribute </w:t>
      </w:r>
      <w:r w:rsidRPr="00E729E1">
        <w:rPr>
          <w:lang w:val="en-US"/>
        </w:rPr>
        <w:t xml:space="preserve">integrity_check </w:t>
      </w:r>
      <w:r>
        <w:rPr>
          <w:lang w:val="en-US"/>
        </w:rPr>
        <w:t>is used to indicate if data file check value (see ref [3] §</w:t>
      </w:r>
      <w:r w:rsidRPr="007C57D1">
        <w:rPr>
          <w:lang w:val="en-US"/>
        </w:rPr>
        <w:t xml:space="preserve"> 2.2.3.1.</w:t>
      </w:r>
      <w:r>
        <w:rPr>
          <w:lang w:val="en-US"/>
        </w:rPr>
        <w:t>40, 2.2.3.1.41 and 2.2.3.1.42) has to be included into the header file (see ref [3] §2.2.3.1) and which integrity check algorithm (see ref [3] §5) has to be used. The possible values are:</w:t>
      </w:r>
    </w:p>
    <w:p w:rsidR="00E729E1" w:rsidRDefault="00E729E1" w:rsidP="00E729E1">
      <w:pPr>
        <w:pStyle w:val="Paragraphedeliste"/>
        <w:numPr>
          <w:ilvl w:val="0"/>
          <w:numId w:val="22"/>
        </w:numPr>
        <w:rPr>
          <w:lang w:val="en-US"/>
        </w:rPr>
      </w:pPr>
      <w:r>
        <w:rPr>
          <w:lang w:val="en-US"/>
        </w:rPr>
        <w:t>MD5</w:t>
      </w:r>
    </w:p>
    <w:p w:rsidR="00E729E1" w:rsidRDefault="00E729E1" w:rsidP="00E729E1">
      <w:pPr>
        <w:pStyle w:val="Paragraphedeliste"/>
        <w:numPr>
          <w:ilvl w:val="0"/>
          <w:numId w:val="22"/>
        </w:numPr>
        <w:rPr>
          <w:lang w:val="en-US"/>
        </w:rPr>
      </w:pPr>
      <w:r>
        <w:rPr>
          <w:lang w:val="en-US"/>
        </w:rPr>
        <w:t>SHA-1</w:t>
      </w:r>
    </w:p>
    <w:p w:rsidR="00E729E1" w:rsidRDefault="00E729E1" w:rsidP="00E729E1">
      <w:pPr>
        <w:pStyle w:val="Paragraphedeliste"/>
        <w:numPr>
          <w:ilvl w:val="0"/>
          <w:numId w:val="22"/>
        </w:numPr>
        <w:rPr>
          <w:lang w:val="en-US"/>
        </w:rPr>
      </w:pPr>
      <w:r>
        <w:rPr>
          <w:lang w:val="en-US"/>
        </w:rPr>
        <w:t>Any other : no integrity check</w:t>
      </w:r>
    </w:p>
    <w:p w:rsidR="00E729E1" w:rsidRDefault="00E729E1" w:rsidP="00E729E1">
      <w:pPr>
        <w:rPr>
          <w:lang w:val="en-US"/>
        </w:rPr>
      </w:pPr>
      <w:r>
        <w:rPr>
          <w:lang w:val="en-US"/>
        </w:rPr>
        <w:t>The attribute is not mandatory. If omitted, no integrity check.</w:t>
      </w:r>
    </w:p>
    <w:p w:rsidR="00E729E1" w:rsidRDefault="00E729E1" w:rsidP="00E729E1">
      <w:pPr>
        <w:rPr>
          <w:lang w:val="en-US"/>
        </w:rPr>
      </w:pPr>
    </w:p>
    <w:p w:rsidR="00E729E1" w:rsidRDefault="00E729E1" w:rsidP="00E729E1">
      <w:pPr>
        <w:rPr>
          <w:lang w:val="en-US"/>
        </w:rPr>
      </w:pPr>
      <w:r>
        <w:rPr>
          <w:lang w:val="en-US"/>
        </w:rPr>
        <w:t>The attribute padding is used to indicate the ASCII of padding character to use for the last data file if necessary (when size is odd).</w:t>
      </w:r>
    </w:p>
    <w:p w:rsidR="00CD5520" w:rsidRDefault="00CD5520" w:rsidP="00E729E1">
      <w:pPr>
        <w:rPr>
          <w:lang w:val="en-US"/>
        </w:rPr>
      </w:pPr>
      <w:r>
        <w:rPr>
          <w:lang w:val="en-US"/>
        </w:rPr>
        <w:t>The content is a list of numbers. The possible values are from 0</w:t>
      </w:r>
      <w:r w:rsidR="00B874A1" w:rsidRPr="00B874A1">
        <w:rPr>
          <w:vertAlign w:val="subscript"/>
          <w:lang w:val="en-US"/>
        </w:rPr>
        <w:t>10</w:t>
      </w:r>
      <w:r>
        <w:rPr>
          <w:lang w:val="en-US"/>
        </w:rPr>
        <w:t xml:space="preserve"> to 255</w:t>
      </w:r>
      <w:r w:rsidR="00B874A1" w:rsidRPr="00B874A1">
        <w:rPr>
          <w:vertAlign w:val="subscript"/>
          <w:lang w:val="en-US"/>
        </w:rPr>
        <w:t>10</w:t>
      </w:r>
      <w:r>
        <w:rPr>
          <w:lang w:val="en-US"/>
        </w:rPr>
        <w:t>.</w:t>
      </w:r>
    </w:p>
    <w:p w:rsidR="00E729E1" w:rsidRPr="007C57D1" w:rsidRDefault="00E729E1" w:rsidP="00E729E1">
      <w:pPr>
        <w:rPr>
          <w:lang w:val="en-US"/>
        </w:rPr>
      </w:pPr>
      <w:r>
        <w:rPr>
          <w:lang w:val="en-US"/>
        </w:rPr>
        <w:t xml:space="preserve">The attribute is not mandatory. If omitted, ASCII of padding character will be </w:t>
      </w:r>
      <w:r w:rsidR="009279BD">
        <w:rPr>
          <w:lang w:val="en-US"/>
        </w:rPr>
        <w:t xml:space="preserve">set to </w:t>
      </w:r>
      <w:r>
        <w:rPr>
          <w:lang w:val="en-US"/>
        </w:rPr>
        <w:t>0</w:t>
      </w:r>
      <w:r w:rsidR="00B874A1" w:rsidRPr="00B874A1">
        <w:rPr>
          <w:vertAlign w:val="subscript"/>
          <w:lang w:val="en-US"/>
        </w:rPr>
        <w:t>10</w:t>
      </w:r>
      <w:r>
        <w:rPr>
          <w:lang w:val="en-US"/>
        </w:rPr>
        <w:t>.</w:t>
      </w:r>
    </w:p>
    <w:p w:rsidR="00E729E1" w:rsidRDefault="00E729E1" w:rsidP="00776CD7">
      <w:pPr>
        <w:rPr>
          <w:lang w:val="en-US"/>
        </w:rPr>
      </w:pPr>
    </w:p>
    <w:p w:rsidR="00776CD7" w:rsidRDefault="00776CD7" w:rsidP="00776CD7">
      <w:pPr>
        <w:rPr>
          <w:lang w:val="en-US"/>
        </w:rPr>
      </w:pPr>
      <w:r w:rsidRPr="00776CD7">
        <w:rPr>
          <w:u w:val="single"/>
          <w:lang w:val="en-US"/>
        </w:rPr>
        <w:t>Example</w:t>
      </w:r>
      <w:r>
        <w:rPr>
          <w:u w:val="single"/>
          <w:lang w:val="en-US"/>
        </w:rPr>
        <w:t>s</w:t>
      </w:r>
      <w:r>
        <w:rPr>
          <w:lang w:val="en-US"/>
        </w:rPr>
        <w:t>:</w:t>
      </w:r>
    </w:p>
    <w:p w:rsidR="00776CD7" w:rsidRPr="00776CD7" w:rsidRDefault="00776CD7" w:rsidP="00776CD7">
      <w:pPr>
        <w:rPr>
          <w:lang w:val="en-US"/>
        </w:rPr>
      </w:pPr>
      <w:r>
        <w:rPr>
          <w:lang w:val="en-US"/>
        </w:rPr>
        <w:t>&lt;INPUT_FILE&gt;c:\temp\a.exe&lt;/INPUT_FILE&gt;</w:t>
      </w:r>
      <w:r w:rsidR="00FD3DCE">
        <w:rPr>
          <w:rStyle w:val="Appelnotedebasdep"/>
          <w:lang w:val="en-US"/>
        </w:rPr>
        <w:footnoteReference w:id="1"/>
      </w:r>
    </w:p>
    <w:p w:rsidR="00776CD7" w:rsidRPr="00776CD7" w:rsidRDefault="00776CD7" w:rsidP="00776CD7">
      <w:pPr>
        <w:rPr>
          <w:lang w:val="en-US"/>
        </w:rPr>
      </w:pPr>
      <w:r>
        <w:rPr>
          <w:lang w:val="en-US"/>
        </w:rPr>
        <w:t>&lt;INPUT_FILE integrity_check=”SHA-1” padding=”10”&gt;temp\a.exe&lt;/INPUT_FILE&gt;</w:t>
      </w:r>
      <w:r w:rsidR="00FD3DCE">
        <w:rPr>
          <w:rStyle w:val="Appelnotedebasdep"/>
          <w:lang w:val="en-US"/>
        </w:rPr>
        <w:footnoteReference w:id="2"/>
      </w:r>
    </w:p>
    <w:p w:rsidR="00776CD7" w:rsidRPr="00776CD7" w:rsidRDefault="00776CD7" w:rsidP="00776CD7">
      <w:pPr>
        <w:rPr>
          <w:lang w:val="en-US"/>
        </w:rPr>
      </w:pPr>
    </w:p>
    <w:p w:rsidR="005F5FF6" w:rsidRDefault="005F5FF6" w:rsidP="005F5FF6">
      <w:pPr>
        <w:pStyle w:val="Titre3"/>
      </w:pPr>
      <w:bookmarkStart w:id="53" w:name="_Tag_SPLIT_SIZE"/>
      <w:bookmarkStart w:id="54" w:name="_Toc456106026"/>
      <w:bookmarkEnd w:id="53"/>
      <w:r w:rsidRPr="007C57D1">
        <w:rPr>
          <w:lang w:val="en-US"/>
        </w:rPr>
        <w:t>Tag SPLIT_</w:t>
      </w:r>
      <w:r>
        <w:t>SIZE</w:t>
      </w:r>
      <w:bookmarkEnd w:id="54"/>
    </w:p>
    <w:p w:rsidR="00FE6C06" w:rsidRDefault="00FE6C06" w:rsidP="00FE6C06">
      <w:pPr>
        <w:rPr>
          <w:lang w:val="en-US"/>
        </w:rPr>
      </w:pPr>
      <w:r w:rsidRPr="00FE6C06">
        <w:rPr>
          <w:lang w:val="en-US"/>
        </w:rPr>
        <w:t xml:space="preserve">This tag is to indicate the </w:t>
      </w:r>
      <w:r>
        <w:rPr>
          <w:lang w:val="en-US"/>
        </w:rPr>
        <w:t>size in bytes of the generated data files (see ref [3] §</w:t>
      </w:r>
      <w:r w:rsidRPr="00FE6C06">
        <w:rPr>
          <w:lang w:val="en-US"/>
        </w:rPr>
        <w:t>2.2.3.2</w:t>
      </w:r>
      <w:r>
        <w:rPr>
          <w:lang w:val="en-US"/>
        </w:rPr>
        <w:t>).</w:t>
      </w:r>
    </w:p>
    <w:p w:rsidR="00FE6C06" w:rsidRDefault="00FE6C06" w:rsidP="00FE6C06">
      <w:pPr>
        <w:rPr>
          <w:lang w:val="en-US"/>
        </w:rPr>
      </w:pPr>
      <w:r>
        <w:rPr>
          <w:lang w:val="en-US"/>
        </w:rPr>
        <w:t xml:space="preserve">The content </w:t>
      </w:r>
      <w:r w:rsidR="00145401">
        <w:rPr>
          <w:lang w:val="en-US"/>
        </w:rPr>
        <w:t xml:space="preserve">shall be </w:t>
      </w:r>
      <w:r>
        <w:rPr>
          <w:lang w:val="en-US"/>
        </w:rPr>
        <w:t>a list of numbers. The size shall not be lower than 2</w:t>
      </w:r>
      <w:r w:rsidR="00B874A1" w:rsidRPr="00B874A1">
        <w:rPr>
          <w:vertAlign w:val="subscript"/>
          <w:lang w:val="en-US"/>
        </w:rPr>
        <w:t>10</w:t>
      </w:r>
      <w:r>
        <w:rPr>
          <w:lang w:val="en-US"/>
        </w:rPr>
        <w:t>, or greater</w:t>
      </w:r>
      <w:r w:rsidR="009279BD">
        <w:rPr>
          <w:lang w:val="en-US"/>
        </w:rPr>
        <w:t xml:space="preserve"> or equal</w:t>
      </w:r>
      <w:r>
        <w:rPr>
          <w:lang w:val="en-US"/>
        </w:rPr>
        <w:t xml:space="preserve"> than </w:t>
      </w:r>
      <w:r w:rsidR="009279BD">
        <w:rPr>
          <w:lang w:val="en-US"/>
        </w:rPr>
        <w:t>2</w:t>
      </w:r>
      <w:r w:rsidR="009279BD" w:rsidRPr="009279BD">
        <w:rPr>
          <w:vertAlign w:val="superscript"/>
          <w:lang w:val="en-US"/>
        </w:rPr>
        <w:t>31</w:t>
      </w:r>
      <w:r w:rsidR="00B874A1" w:rsidRPr="00B874A1">
        <w:rPr>
          <w:vertAlign w:val="subscript"/>
          <w:lang w:val="en-US"/>
        </w:rPr>
        <w:t>10</w:t>
      </w:r>
      <w:r>
        <w:rPr>
          <w:lang w:val="en-US"/>
        </w:rPr>
        <w:t>, or an odd number.</w:t>
      </w:r>
    </w:p>
    <w:p w:rsidR="00FE6C06" w:rsidRDefault="00FE6C06" w:rsidP="00FE6C06">
      <w:pPr>
        <w:rPr>
          <w:lang w:val="en-US"/>
        </w:rPr>
      </w:pPr>
      <w:r>
        <w:rPr>
          <w:lang w:val="en-US"/>
        </w:rPr>
        <w:t>This tag is not mandatory. If omitted, size is set to 32748</w:t>
      </w:r>
      <w:r w:rsidR="00B874A1" w:rsidRPr="00B874A1">
        <w:rPr>
          <w:vertAlign w:val="subscript"/>
          <w:lang w:val="en-US"/>
        </w:rPr>
        <w:t>10</w:t>
      </w:r>
      <w:r>
        <w:rPr>
          <w:lang w:val="en-US"/>
        </w:rPr>
        <w:t>.</w:t>
      </w:r>
    </w:p>
    <w:p w:rsidR="00FE6C06" w:rsidRDefault="00FE6C06" w:rsidP="00FE6C06">
      <w:pPr>
        <w:rPr>
          <w:lang w:val="en-US"/>
        </w:rPr>
      </w:pPr>
    </w:p>
    <w:p w:rsidR="00FE6C06" w:rsidRDefault="00FE6C06" w:rsidP="00FE6C06">
      <w:pPr>
        <w:rPr>
          <w:lang w:val="en-US"/>
        </w:rPr>
      </w:pPr>
      <w:r w:rsidRPr="00FE6C06">
        <w:rPr>
          <w:u w:val="single"/>
          <w:lang w:val="en-US"/>
        </w:rPr>
        <w:t>Example</w:t>
      </w:r>
      <w:r>
        <w:rPr>
          <w:lang w:val="en-US"/>
        </w:rPr>
        <w:t>:</w:t>
      </w:r>
    </w:p>
    <w:p w:rsidR="00FE6C06" w:rsidRPr="00FE6C06" w:rsidRDefault="00FE6C06" w:rsidP="00FE6C06">
      <w:pPr>
        <w:rPr>
          <w:lang w:val="en-US"/>
        </w:rPr>
      </w:pPr>
      <w:r>
        <w:rPr>
          <w:lang w:val="en-US"/>
        </w:rPr>
        <w:t>&lt;SPLIT_SIZE&gt;10000&lt;/SPLIT_SIZE&gt;</w:t>
      </w:r>
    </w:p>
    <w:p w:rsidR="00FE6C06" w:rsidRPr="00FE6C06" w:rsidRDefault="00FE6C06" w:rsidP="00FE6C06">
      <w:pPr>
        <w:rPr>
          <w:lang w:val="en-US"/>
        </w:rPr>
      </w:pPr>
    </w:p>
    <w:p w:rsidR="005F5FF6" w:rsidRDefault="005F5FF6" w:rsidP="005F5FF6">
      <w:pPr>
        <w:pStyle w:val="Titre3"/>
      </w:pPr>
      <w:bookmarkStart w:id="55" w:name="_Tag_DIRECTORY"/>
      <w:bookmarkStart w:id="56" w:name="_Toc456106027"/>
      <w:bookmarkEnd w:id="55"/>
      <w:r>
        <w:lastRenderedPageBreak/>
        <w:t>Tag DIRECTORY</w:t>
      </w:r>
      <w:bookmarkEnd w:id="56"/>
    </w:p>
    <w:p w:rsidR="003C797C" w:rsidRPr="003C797C" w:rsidRDefault="003C797C" w:rsidP="003C797C">
      <w:pPr>
        <w:rPr>
          <w:lang w:val="en-US"/>
        </w:rPr>
      </w:pPr>
      <w:r w:rsidRPr="003C797C">
        <w:rPr>
          <w:lang w:val="en-US"/>
        </w:rPr>
        <w:t>This tag is used to indicate the directory where to write header and data files.</w:t>
      </w:r>
    </w:p>
    <w:p w:rsidR="003C797C" w:rsidRDefault="003C797C" w:rsidP="003C797C">
      <w:pPr>
        <w:rPr>
          <w:lang w:val="en-US"/>
        </w:rPr>
      </w:pPr>
      <w:r>
        <w:rPr>
          <w:lang w:val="en-US"/>
        </w:rPr>
        <w:t xml:space="preserve">The content shall be </w:t>
      </w:r>
      <w:r w:rsidR="00392034">
        <w:rPr>
          <w:lang w:val="en-US"/>
        </w:rPr>
        <w:t>a</w:t>
      </w:r>
      <w:r>
        <w:rPr>
          <w:lang w:val="en-US"/>
        </w:rPr>
        <w:t xml:space="preserve"> writeable</w:t>
      </w:r>
      <w:r w:rsidR="00392034">
        <w:rPr>
          <w:lang w:val="en-US"/>
        </w:rPr>
        <w:t>,</w:t>
      </w:r>
      <w:r>
        <w:rPr>
          <w:lang w:val="en-US"/>
        </w:rPr>
        <w:t xml:space="preserve"> relative or absolute path.</w:t>
      </w:r>
    </w:p>
    <w:p w:rsidR="003C797C" w:rsidRDefault="003C797C" w:rsidP="003C797C">
      <w:pPr>
        <w:rPr>
          <w:lang w:val="en-US"/>
        </w:rPr>
      </w:pPr>
      <w:r>
        <w:rPr>
          <w:lang w:val="en-US"/>
        </w:rPr>
        <w:t>This tag is mandatory. If omitted, LSPB will generate an exception.</w:t>
      </w:r>
    </w:p>
    <w:p w:rsidR="00392034" w:rsidRDefault="00392034" w:rsidP="003C797C">
      <w:pPr>
        <w:rPr>
          <w:lang w:val="en-US"/>
        </w:rPr>
      </w:pPr>
      <w:r>
        <w:rPr>
          <w:lang w:val="en-US"/>
        </w:rPr>
        <w:t xml:space="preserve">If the directory does not exist, it shall be created. If the directory exists and contains </w:t>
      </w:r>
      <w:r w:rsidR="00B161A8">
        <w:rPr>
          <w:lang w:val="en-US"/>
        </w:rPr>
        <w:t xml:space="preserve">already </w:t>
      </w:r>
      <w:r>
        <w:rPr>
          <w:lang w:val="en-US"/>
        </w:rPr>
        <w:t>data files, there will be erased</w:t>
      </w:r>
      <w:r w:rsidR="00B161A8">
        <w:rPr>
          <w:lang w:val="en-US"/>
        </w:rPr>
        <w:t xml:space="preserve"> by clicking the menu</w:t>
      </w:r>
      <w:r w:rsidR="00B161A8" w:rsidRPr="00B161A8">
        <w:rPr>
          <w:lang w:val="en-US"/>
        </w:rPr>
        <w:t xml:space="preserve"> </w:t>
      </w:r>
      <w:r w:rsidR="00B161A8">
        <w:rPr>
          <w:lang w:val="en-US"/>
        </w:rPr>
        <w:t>Generate</w:t>
      </w:r>
      <w:r>
        <w:rPr>
          <w:lang w:val="en-US"/>
        </w:rPr>
        <w:t>.</w:t>
      </w:r>
    </w:p>
    <w:p w:rsidR="003C797C" w:rsidRDefault="003C797C" w:rsidP="003C797C">
      <w:pPr>
        <w:rPr>
          <w:lang w:val="en-US"/>
        </w:rPr>
      </w:pPr>
    </w:p>
    <w:p w:rsidR="003C797C" w:rsidRDefault="003C797C" w:rsidP="003C797C">
      <w:pPr>
        <w:rPr>
          <w:lang w:val="en-US"/>
        </w:rPr>
      </w:pPr>
      <w:r w:rsidRPr="003C797C">
        <w:rPr>
          <w:u w:val="single"/>
          <w:lang w:val="en-US"/>
        </w:rPr>
        <w:t>Example</w:t>
      </w:r>
      <w:r>
        <w:rPr>
          <w:lang w:val="en-US"/>
        </w:rPr>
        <w:t>:</w:t>
      </w:r>
    </w:p>
    <w:p w:rsidR="003C797C" w:rsidRDefault="003C797C" w:rsidP="003C797C">
      <w:pPr>
        <w:rPr>
          <w:lang w:val="en-US"/>
        </w:rPr>
      </w:pPr>
      <w:r>
        <w:rPr>
          <w:lang w:val="en-US"/>
        </w:rPr>
        <w:t>&lt;DIRECTORY&gt;FILES&lt;/DIRECTORY&gt;</w:t>
      </w:r>
    </w:p>
    <w:p w:rsidR="003C797C" w:rsidRPr="003C797C" w:rsidRDefault="003C797C" w:rsidP="003C797C">
      <w:pPr>
        <w:rPr>
          <w:lang w:val="en-US"/>
        </w:rPr>
      </w:pPr>
    </w:p>
    <w:p w:rsidR="005F5FF6" w:rsidRDefault="005F5FF6" w:rsidP="005F5FF6">
      <w:pPr>
        <w:pStyle w:val="Titre3"/>
      </w:pPr>
      <w:bookmarkStart w:id="57" w:name="_Tag_THW_ID_LIST"/>
      <w:bookmarkStart w:id="58" w:name="_Toc456106028"/>
      <w:bookmarkEnd w:id="57"/>
      <w:r>
        <w:t>Tag THW_ID_LIST</w:t>
      </w:r>
      <w:bookmarkEnd w:id="58"/>
    </w:p>
    <w:p w:rsidR="00C24F8B" w:rsidRDefault="00C24F8B" w:rsidP="00C24F8B">
      <w:pPr>
        <w:rPr>
          <w:lang w:val="en-US"/>
        </w:rPr>
      </w:pPr>
      <w:r w:rsidRPr="00943F3E">
        <w:rPr>
          <w:lang w:val="en-US"/>
        </w:rPr>
        <w:t xml:space="preserve">This tag is used to include the </w:t>
      </w:r>
      <w:r>
        <w:rPr>
          <w:lang w:val="en-US"/>
        </w:rPr>
        <w:t>target hardware identifiers</w:t>
      </w:r>
      <w:r w:rsidRPr="00943F3E">
        <w:rPr>
          <w:lang w:val="en-US"/>
        </w:rPr>
        <w:t>.</w:t>
      </w:r>
    </w:p>
    <w:p w:rsidR="00C24F8B" w:rsidRDefault="00C24F8B" w:rsidP="00C24F8B">
      <w:pPr>
        <w:rPr>
          <w:lang w:val="en-US"/>
        </w:rPr>
      </w:pPr>
      <w:r>
        <w:rPr>
          <w:lang w:val="en-US"/>
        </w:rPr>
        <w:t xml:space="preserve">The content shall be the </w:t>
      </w:r>
      <w:r w:rsidR="009279BD">
        <w:rPr>
          <w:lang w:val="en-US"/>
        </w:rPr>
        <w:t xml:space="preserve">at least one </w:t>
      </w:r>
      <w:r>
        <w:rPr>
          <w:lang w:val="en-US"/>
        </w:rPr>
        <w:t xml:space="preserve">tag </w:t>
      </w:r>
      <w:hyperlink w:anchor="_Tag_THW_ID" w:history="1">
        <w:r>
          <w:rPr>
            <w:rStyle w:val="Lienhypertexte"/>
            <w:lang w:val="en-US"/>
          </w:rPr>
          <w:t>THW_ID</w:t>
        </w:r>
      </w:hyperlink>
      <w:r>
        <w:rPr>
          <w:lang w:val="en-US"/>
        </w:rPr>
        <w:t>.</w:t>
      </w:r>
    </w:p>
    <w:p w:rsidR="00C24F8B" w:rsidRDefault="00C24F8B" w:rsidP="00C24F8B">
      <w:pPr>
        <w:rPr>
          <w:lang w:val="en-US"/>
        </w:rPr>
      </w:pPr>
      <w:r>
        <w:rPr>
          <w:lang w:val="en-US"/>
        </w:rPr>
        <w:t>This tag is mandatory.</w:t>
      </w:r>
    </w:p>
    <w:p w:rsidR="00C24F8B" w:rsidRPr="00C24F8B" w:rsidRDefault="00C24F8B" w:rsidP="00C24F8B">
      <w:pPr>
        <w:rPr>
          <w:lang w:val="en-US"/>
        </w:rPr>
      </w:pPr>
    </w:p>
    <w:p w:rsidR="00C24F8B" w:rsidRDefault="00C24F8B" w:rsidP="00C24F8B">
      <w:pPr>
        <w:rPr>
          <w:lang w:val="en-US"/>
        </w:rPr>
      </w:pPr>
      <w:bookmarkStart w:id="59" w:name="_Tag_THW_ID"/>
      <w:bookmarkEnd w:id="59"/>
      <w:r>
        <w:rPr>
          <w:lang w:val="en-US"/>
        </w:rPr>
        <w:t xml:space="preserve">The attribute </w:t>
      </w:r>
      <w:r w:rsidR="009279BD">
        <w:rPr>
          <w:lang w:val="en-US"/>
        </w:rPr>
        <w:t>number</w:t>
      </w:r>
      <w:r>
        <w:rPr>
          <w:lang w:val="en-US"/>
        </w:rPr>
        <w:t xml:space="preserve"> is used to indicate the </w:t>
      </w:r>
      <w:r w:rsidR="009279BD">
        <w:rPr>
          <w:lang w:val="en-US"/>
        </w:rPr>
        <w:t>amount of target hardware identifiers</w:t>
      </w:r>
      <w:r>
        <w:rPr>
          <w:lang w:val="en-US"/>
        </w:rPr>
        <w:t>.</w:t>
      </w:r>
    </w:p>
    <w:p w:rsidR="00C24F8B" w:rsidRDefault="00C24F8B" w:rsidP="00C24F8B">
      <w:pPr>
        <w:rPr>
          <w:lang w:val="en-US"/>
        </w:rPr>
      </w:pPr>
      <w:r>
        <w:rPr>
          <w:lang w:val="en-US"/>
        </w:rPr>
        <w:t>The content shall be a</w:t>
      </w:r>
      <w:r w:rsidR="009279BD">
        <w:rPr>
          <w:lang w:val="en-US"/>
        </w:rPr>
        <w:t xml:space="preserve"> list of numbers. The value shall be greater than 0.</w:t>
      </w:r>
    </w:p>
    <w:p w:rsidR="00C24F8B" w:rsidRDefault="00C24F8B" w:rsidP="00C24F8B">
      <w:pPr>
        <w:rPr>
          <w:lang w:val="en-US"/>
        </w:rPr>
      </w:pPr>
      <w:r>
        <w:rPr>
          <w:lang w:val="en-US"/>
        </w:rPr>
        <w:t xml:space="preserve">The attribute is </w:t>
      </w:r>
      <w:r w:rsidR="009279BD">
        <w:rPr>
          <w:lang w:val="en-US"/>
        </w:rPr>
        <w:t>mandatory. If omitted, LSPB will generate an exception.</w:t>
      </w:r>
    </w:p>
    <w:p w:rsidR="00C24F8B" w:rsidRDefault="00C24F8B" w:rsidP="00C24F8B">
      <w:pPr>
        <w:rPr>
          <w:lang w:val="en-US"/>
        </w:rPr>
      </w:pPr>
    </w:p>
    <w:p w:rsidR="00C24F8B" w:rsidRPr="00C24F8B" w:rsidRDefault="00C24F8B" w:rsidP="00C24F8B">
      <w:pPr>
        <w:rPr>
          <w:lang w:val="en-US"/>
        </w:rPr>
      </w:pPr>
      <w:r w:rsidRPr="00C24F8B">
        <w:rPr>
          <w:u w:val="single"/>
          <w:lang w:val="en-US"/>
        </w:rPr>
        <w:t>Example</w:t>
      </w:r>
      <w:r w:rsidRPr="00C24F8B">
        <w:rPr>
          <w:lang w:val="en-US"/>
        </w:rPr>
        <w:t>:</w:t>
      </w:r>
    </w:p>
    <w:p w:rsidR="00C24F8B" w:rsidRPr="00C24F8B" w:rsidRDefault="00C24F8B" w:rsidP="00C24F8B">
      <w:pPr>
        <w:rPr>
          <w:lang w:val="en-US"/>
        </w:rPr>
      </w:pPr>
      <w:r w:rsidRPr="00C24F8B">
        <w:rPr>
          <w:lang w:val="en-US"/>
        </w:rPr>
        <w:t xml:space="preserve">&lt;THW_ID_LIST </w:t>
      </w:r>
      <w:r>
        <w:rPr>
          <w:lang w:val="en-US"/>
        </w:rPr>
        <w:t>number="2</w:t>
      </w:r>
      <w:r w:rsidRPr="00C24F8B">
        <w:rPr>
          <w:lang w:val="en-US"/>
        </w:rPr>
        <w:t>"&gt;</w:t>
      </w:r>
      <w:r>
        <w:rPr>
          <w:lang w:val="en-US"/>
        </w:rPr>
        <w:t>…</w:t>
      </w:r>
      <w:r w:rsidRPr="00C24F8B">
        <w:rPr>
          <w:lang w:val="en-US"/>
        </w:rPr>
        <w:t>&lt;THW_ID_LIST &gt;</w:t>
      </w:r>
    </w:p>
    <w:p w:rsidR="00C24F8B" w:rsidRPr="00C24F8B" w:rsidRDefault="00C24F8B" w:rsidP="00C24F8B">
      <w:pPr>
        <w:rPr>
          <w:lang w:val="en-US"/>
        </w:rPr>
      </w:pPr>
    </w:p>
    <w:p w:rsidR="005F5FF6" w:rsidRDefault="005F5FF6" w:rsidP="005F5FF6">
      <w:pPr>
        <w:pStyle w:val="Titre3"/>
      </w:pPr>
      <w:bookmarkStart w:id="60" w:name="_Tag_THW_ID_1"/>
      <w:bookmarkStart w:id="61" w:name="_Toc456106029"/>
      <w:bookmarkEnd w:id="60"/>
      <w:r>
        <w:t>Tag THW_ID</w:t>
      </w:r>
      <w:bookmarkEnd w:id="61"/>
    </w:p>
    <w:p w:rsidR="00EE7F4B" w:rsidRPr="00EE7F4B" w:rsidRDefault="00EE7F4B" w:rsidP="00EE7F4B">
      <w:pPr>
        <w:rPr>
          <w:lang w:val="en-US"/>
        </w:rPr>
      </w:pPr>
      <w:r w:rsidRPr="00EE7F4B">
        <w:rPr>
          <w:lang w:val="en-US"/>
        </w:rPr>
        <w:t xml:space="preserve">This tag is used to indicate </w:t>
      </w:r>
      <w:r>
        <w:rPr>
          <w:lang w:val="en-US"/>
        </w:rPr>
        <w:t xml:space="preserve">at least </w:t>
      </w:r>
      <w:r w:rsidR="00DB1F01">
        <w:rPr>
          <w:lang w:val="en-US"/>
        </w:rPr>
        <w:t>one target hardware identifier (see ref [3] §</w:t>
      </w:r>
      <w:r w:rsidR="00DB1F01" w:rsidRPr="00DB1F01">
        <w:rPr>
          <w:lang w:val="en-US"/>
        </w:rPr>
        <w:t>2.2.3.1.21</w:t>
      </w:r>
      <w:r w:rsidR="00DB1F01">
        <w:rPr>
          <w:lang w:val="en-US"/>
        </w:rPr>
        <w:t xml:space="preserve"> and </w:t>
      </w:r>
      <w:r w:rsidR="0057366C">
        <w:rPr>
          <w:lang w:val="en-US"/>
        </w:rPr>
        <w:t>2.2.3.1.22</w:t>
      </w:r>
      <w:r w:rsidR="00DB1F01">
        <w:rPr>
          <w:lang w:val="en-US"/>
        </w:rPr>
        <w:t>).</w:t>
      </w:r>
    </w:p>
    <w:p w:rsidR="00EE7F4B" w:rsidRDefault="00EE7F4B" w:rsidP="00EE7F4B">
      <w:pPr>
        <w:rPr>
          <w:lang w:val="en-US"/>
        </w:rPr>
      </w:pPr>
      <w:r>
        <w:rPr>
          <w:lang w:val="en-US"/>
        </w:rPr>
        <w:t>The content shall be a list of characters.</w:t>
      </w:r>
    </w:p>
    <w:p w:rsidR="00EE7F4B" w:rsidRDefault="00EE7F4B" w:rsidP="00EE7F4B">
      <w:pPr>
        <w:rPr>
          <w:lang w:val="en-US"/>
        </w:rPr>
      </w:pPr>
      <w:r>
        <w:rPr>
          <w:lang w:val="en-US"/>
        </w:rPr>
        <w:t xml:space="preserve">This tag is mandatory. There shall </w:t>
      </w:r>
      <w:r w:rsidR="0057366C">
        <w:rPr>
          <w:lang w:val="en-US"/>
        </w:rPr>
        <w:t>have</w:t>
      </w:r>
      <w:r>
        <w:rPr>
          <w:lang w:val="en-US"/>
        </w:rPr>
        <w:t xml:space="preserve"> as many tags THW_ID as value of attribute number in tag </w:t>
      </w:r>
      <w:hyperlink w:anchor="_Tag_THW_ID_LIST" w:history="1">
        <w:r w:rsidRPr="00EE7F4B">
          <w:rPr>
            <w:rStyle w:val="Lienhypertexte"/>
            <w:lang w:val="en-US"/>
          </w:rPr>
          <w:t>THW_ID_LIST</w:t>
        </w:r>
      </w:hyperlink>
      <w:r>
        <w:rPr>
          <w:lang w:val="en-US"/>
        </w:rPr>
        <w:t>.</w:t>
      </w:r>
    </w:p>
    <w:p w:rsidR="00EE7F4B" w:rsidRDefault="00EE7F4B" w:rsidP="00EE7F4B">
      <w:pPr>
        <w:rPr>
          <w:lang w:val="en-US"/>
        </w:rPr>
      </w:pPr>
    </w:p>
    <w:p w:rsidR="00EE7F4B" w:rsidRDefault="00EE7F4B" w:rsidP="00EE7F4B">
      <w:pPr>
        <w:rPr>
          <w:lang w:val="en-US"/>
        </w:rPr>
      </w:pPr>
      <w:r w:rsidRPr="00EE7F4B">
        <w:rPr>
          <w:u w:val="single"/>
          <w:lang w:val="en-US"/>
        </w:rPr>
        <w:t>Examples</w:t>
      </w:r>
      <w:r>
        <w:rPr>
          <w:lang w:val="en-US"/>
        </w:rPr>
        <w:t>:</w:t>
      </w:r>
    </w:p>
    <w:p w:rsidR="00EE7F4B" w:rsidRDefault="00EE7F4B" w:rsidP="00EE7F4B">
      <w:pPr>
        <w:rPr>
          <w:lang w:val="en-US"/>
        </w:rPr>
      </w:pPr>
      <w:r w:rsidRPr="00C24F8B">
        <w:rPr>
          <w:lang w:val="en-US"/>
        </w:rPr>
        <w:t xml:space="preserve">&lt;THW_ID_LIST </w:t>
      </w:r>
      <w:r>
        <w:rPr>
          <w:lang w:val="en-US"/>
        </w:rPr>
        <w:t>number="1</w:t>
      </w:r>
      <w:r w:rsidRPr="00C24F8B">
        <w:rPr>
          <w:lang w:val="en-US"/>
        </w:rPr>
        <w:t>"&gt;</w:t>
      </w:r>
    </w:p>
    <w:p w:rsidR="00EE7F4B" w:rsidRDefault="00EE7F4B" w:rsidP="00EE7F4B">
      <w:pPr>
        <w:ind w:left="708"/>
        <w:rPr>
          <w:lang w:val="en-US"/>
        </w:rPr>
      </w:pPr>
      <w:r>
        <w:rPr>
          <w:lang w:val="en-US"/>
        </w:rPr>
        <w:t>&lt;THW_ID&gt;THW ID1&lt;/THW_ID&gt;</w:t>
      </w:r>
    </w:p>
    <w:p w:rsidR="00EE7F4B" w:rsidRPr="00C24F8B" w:rsidRDefault="00EE7F4B" w:rsidP="00DB1F01">
      <w:pPr>
        <w:rPr>
          <w:lang w:val="en-US"/>
        </w:rPr>
      </w:pPr>
      <w:r w:rsidRPr="00C24F8B">
        <w:rPr>
          <w:lang w:val="en-US"/>
        </w:rPr>
        <w:t>&lt;THW_ID_LIST &gt;</w:t>
      </w:r>
      <w:r>
        <w:rPr>
          <w:rStyle w:val="Appelnotedebasdep"/>
          <w:lang w:val="en-US"/>
        </w:rPr>
        <w:footnoteReference w:id="3"/>
      </w:r>
    </w:p>
    <w:p w:rsidR="00EE7F4B" w:rsidRDefault="00EE7F4B" w:rsidP="00EE7F4B">
      <w:pPr>
        <w:rPr>
          <w:lang w:val="en-US"/>
        </w:rPr>
      </w:pPr>
      <w:r w:rsidRPr="00C24F8B">
        <w:rPr>
          <w:lang w:val="en-US"/>
        </w:rPr>
        <w:t xml:space="preserve">&lt;THW_ID_LIST </w:t>
      </w:r>
      <w:r>
        <w:rPr>
          <w:lang w:val="en-US"/>
        </w:rPr>
        <w:t>number="2</w:t>
      </w:r>
      <w:r w:rsidRPr="00C24F8B">
        <w:rPr>
          <w:lang w:val="en-US"/>
        </w:rPr>
        <w:t>"&gt;</w:t>
      </w:r>
    </w:p>
    <w:p w:rsidR="00EE7F4B" w:rsidRDefault="00EE7F4B" w:rsidP="00EE7F4B">
      <w:pPr>
        <w:ind w:left="708"/>
        <w:rPr>
          <w:lang w:val="en-US"/>
        </w:rPr>
      </w:pPr>
      <w:r>
        <w:rPr>
          <w:lang w:val="en-US"/>
        </w:rPr>
        <w:t>&lt;THW_ID&gt;THW ID1&lt;/THW_ID&gt;</w:t>
      </w:r>
    </w:p>
    <w:p w:rsidR="00EE7F4B" w:rsidRDefault="00EE7F4B" w:rsidP="00EE7F4B">
      <w:pPr>
        <w:ind w:left="708"/>
        <w:rPr>
          <w:lang w:val="en-US"/>
        </w:rPr>
      </w:pPr>
      <w:r>
        <w:rPr>
          <w:lang w:val="en-US"/>
        </w:rPr>
        <w:t>&lt;THW_ID&gt;THW ID2&lt;/THW_ID&gt;</w:t>
      </w:r>
    </w:p>
    <w:p w:rsidR="00EE7F4B" w:rsidRPr="00C24F8B" w:rsidRDefault="00EE7F4B" w:rsidP="00EE7F4B">
      <w:pPr>
        <w:rPr>
          <w:lang w:val="en-US"/>
        </w:rPr>
      </w:pPr>
      <w:r w:rsidRPr="00C24F8B">
        <w:rPr>
          <w:lang w:val="en-US"/>
        </w:rPr>
        <w:t>&lt;THW_ID_LIST &gt;</w:t>
      </w:r>
      <w:r>
        <w:rPr>
          <w:rStyle w:val="Appelnotedebasdep"/>
          <w:lang w:val="en-US"/>
        </w:rPr>
        <w:footnoteReference w:id="4"/>
      </w:r>
    </w:p>
    <w:p w:rsidR="00EE7F4B" w:rsidRPr="00EE7F4B" w:rsidRDefault="00EE7F4B" w:rsidP="00EE7F4B">
      <w:pPr>
        <w:rPr>
          <w:lang w:val="en-US"/>
        </w:rPr>
      </w:pPr>
    </w:p>
    <w:p w:rsidR="005F5FF6" w:rsidRDefault="005F5FF6" w:rsidP="005F5FF6">
      <w:pPr>
        <w:pStyle w:val="Titre3"/>
      </w:pPr>
      <w:bookmarkStart w:id="62" w:name="_Tag_SUPPORT_FILE_LIST"/>
      <w:bookmarkStart w:id="63" w:name="_Toc456106030"/>
      <w:bookmarkEnd w:id="62"/>
      <w:r>
        <w:t>Tag SUPPORT_FILE_LIST</w:t>
      </w:r>
      <w:bookmarkEnd w:id="63"/>
    </w:p>
    <w:p w:rsidR="00392034" w:rsidRDefault="00392034" w:rsidP="00392034">
      <w:pPr>
        <w:rPr>
          <w:lang w:val="en-US"/>
        </w:rPr>
      </w:pPr>
      <w:r w:rsidRPr="00943F3E">
        <w:rPr>
          <w:lang w:val="en-US"/>
        </w:rPr>
        <w:t xml:space="preserve">This tag is used to include the </w:t>
      </w:r>
      <w:r>
        <w:rPr>
          <w:lang w:val="en-US"/>
        </w:rPr>
        <w:t>support files</w:t>
      </w:r>
      <w:r w:rsidRPr="00943F3E">
        <w:rPr>
          <w:lang w:val="en-US"/>
        </w:rPr>
        <w:t>.</w:t>
      </w:r>
    </w:p>
    <w:p w:rsidR="00392034" w:rsidRDefault="00392034" w:rsidP="00392034">
      <w:pPr>
        <w:rPr>
          <w:lang w:val="en-US"/>
        </w:rPr>
      </w:pPr>
      <w:r>
        <w:rPr>
          <w:lang w:val="en-US"/>
        </w:rPr>
        <w:t xml:space="preserve">The content shall be the at least one tag </w:t>
      </w:r>
      <w:hyperlink w:anchor="_Tag_SUPPORT_FILE" w:history="1">
        <w:r w:rsidRPr="00392034">
          <w:rPr>
            <w:rStyle w:val="Lienhypertexte"/>
            <w:lang w:val="en-US"/>
          </w:rPr>
          <w:t>SUPPORT_FILE</w:t>
        </w:r>
      </w:hyperlink>
      <w:r>
        <w:rPr>
          <w:lang w:val="en-US"/>
        </w:rPr>
        <w:t>.</w:t>
      </w:r>
    </w:p>
    <w:p w:rsidR="00392034" w:rsidRDefault="00392034" w:rsidP="00392034">
      <w:pPr>
        <w:rPr>
          <w:lang w:val="en-US"/>
        </w:rPr>
      </w:pPr>
      <w:r>
        <w:rPr>
          <w:lang w:val="en-US"/>
        </w:rPr>
        <w:t>This tag is not mandatory.</w:t>
      </w:r>
    </w:p>
    <w:p w:rsidR="00392034" w:rsidRPr="00C24F8B" w:rsidRDefault="00392034" w:rsidP="00392034">
      <w:pPr>
        <w:rPr>
          <w:lang w:val="en-US"/>
        </w:rPr>
      </w:pPr>
    </w:p>
    <w:p w:rsidR="00392034" w:rsidRDefault="00392034" w:rsidP="00392034">
      <w:pPr>
        <w:rPr>
          <w:lang w:val="en-US"/>
        </w:rPr>
      </w:pPr>
      <w:r>
        <w:rPr>
          <w:lang w:val="en-US"/>
        </w:rPr>
        <w:t xml:space="preserve">The attribute </w:t>
      </w:r>
      <w:r w:rsidRPr="00E729E1">
        <w:rPr>
          <w:lang w:val="en-US"/>
        </w:rPr>
        <w:t xml:space="preserve">integrity_check </w:t>
      </w:r>
      <w:r>
        <w:rPr>
          <w:lang w:val="en-US"/>
        </w:rPr>
        <w:t xml:space="preserve">is used to indicate if </w:t>
      </w:r>
      <w:r w:rsidR="0007578A">
        <w:rPr>
          <w:lang w:val="en-US"/>
        </w:rPr>
        <w:t>support</w:t>
      </w:r>
      <w:r>
        <w:rPr>
          <w:lang w:val="en-US"/>
        </w:rPr>
        <w:t xml:space="preserve"> file check value (see ref [3] §</w:t>
      </w:r>
      <w:r w:rsidRPr="007C57D1">
        <w:rPr>
          <w:lang w:val="en-US"/>
        </w:rPr>
        <w:t>2.2.3.1.</w:t>
      </w:r>
      <w:r w:rsidR="0007578A">
        <w:rPr>
          <w:lang w:val="en-US"/>
        </w:rPr>
        <w:t>52</w:t>
      </w:r>
      <w:r>
        <w:rPr>
          <w:lang w:val="en-US"/>
        </w:rPr>
        <w:t>, 2.2.3.1.</w:t>
      </w:r>
      <w:r w:rsidR="0007578A">
        <w:rPr>
          <w:lang w:val="en-US"/>
        </w:rPr>
        <w:t>53</w:t>
      </w:r>
      <w:r>
        <w:rPr>
          <w:lang w:val="en-US"/>
        </w:rPr>
        <w:t xml:space="preserve"> and 2.2.3.1.</w:t>
      </w:r>
      <w:r w:rsidR="0007578A">
        <w:rPr>
          <w:lang w:val="en-US"/>
        </w:rPr>
        <w:t>54</w:t>
      </w:r>
      <w:r>
        <w:rPr>
          <w:lang w:val="en-US"/>
        </w:rPr>
        <w:t xml:space="preserve">) has to be included into the header file (see ref [3] </w:t>
      </w:r>
      <w:r>
        <w:rPr>
          <w:lang w:val="en-US"/>
        </w:rPr>
        <w:lastRenderedPageBreak/>
        <w:t>§2.2.3.1) and which integrity check algorithm (see ref [3] §5) has to be used. The possible values are:</w:t>
      </w:r>
    </w:p>
    <w:p w:rsidR="00392034" w:rsidRDefault="00392034" w:rsidP="00392034">
      <w:pPr>
        <w:pStyle w:val="Paragraphedeliste"/>
        <w:numPr>
          <w:ilvl w:val="0"/>
          <w:numId w:val="22"/>
        </w:numPr>
        <w:rPr>
          <w:lang w:val="en-US"/>
        </w:rPr>
      </w:pPr>
      <w:r>
        <w:rPr>
          <w:lang w:val="en-US"/>
        </w:rPr>
        <w:t>MD5</w:t>
      </w:r>
    </w:p>
    <w:p w:rsidR="00392034" w:rsidRDefault="00392034" w:rsidP="00392034">
      <w:pPr>
        <w:pStyle w:val="Paragraphedeliste"/>
        <w:numPr>
          <w:ilvl w:val="0"/>
          <w:numId w:val="22"/>
        </w:numPr>
        <w:rPr>
          <w:lang w:val="en-US"/>
        </w:rPr>
      </w:pPr>
      <w:r>
        <w:rPr>
          <w:lang w:val="en-US"/>
        </w:rPr>
        <w:t>SHA-1</w:t>
      </w:r>
    </w:p>
    <w:p w:rsidR="00392034" w:rsidRDefault="00392034" w:rsidP="00392034">
      <w:pPr>
        <w:pStyle w:val="Paragraphedeliste"/>
        <w:numPr>
          <w:ilvl w:val="0"/>
          <w:numId w:val="22"/>
        </w:numPr>
        <w:rPr>
          <w:lang w:val="en-US"/>
        </w:rPr>
      </w:pPr>
      <w:r>
        <w:rPr>
          <w:lang w:val="en-US"/>
        </w:rPr>
        <w:t>Any other : no integrity check</w:t>
      </w:r>
    </w:p>
    <w:p w:rsidR="00392034" w:rsidRDefault="00392034" w:rsidP="00392034">
      <w:pPr>
        <w:rPr>
          <w:lang w:val="en-US"/>
        </w:rPr>
      </w:pPr>
      <w:r>
        <w:rPr>
          <w:lang w:val="en-US"/>
        </w:rPr>
        <w:t>The attribute is not mandatory. If omitted, no integrity check.</w:t>
      </w:r>
    </w:p>
    <w:p w:rsidR="00392034" w:rsidRDefault="00392034" w:rsidP="00392034">
      <w:pPr>
        <w:rPr>
          <w:lang w:val="en-US"/>
        </w:rPr>
      </w:pPr>
    </w:p>
    <w:p w:rsidR="00392034" w:rsidRDefault="00392034" w:rsidP="00392034">
      <w:pPr>
        <w:rPr>
          <w:lang w:val="en-US"/>
        </w:rPr>
      </w:pPr>
      <w:r>
        <w:rPr>
          <w:lang w:val="en-US"/>
        </w:rPr>
        <w:t>The attribute number is used to indicate the amount of support files.</w:t>
      </w:r>
    </w:p>
    <w:p w:rsidR="00392034" w:rsidRDefault="00392034" w:rsidP="00392034">
      <w:pPr>
        <w:rPr>
          <w:lang w:val="en-US"/>
        </w:rPr>
      </w:pPr>
      <w:r>
        <w:rPr>
          <w:lang w:val="en-US"/>
        </w:rPr>
        <w:t>The content shall be a list of numbers.</w:t>
      </w:r>
    </w:p>
    <w:p w:rsidR="00392034" w:rsidRDefault="00392034" w:rsidP="00392034">
      <w:pPr>
        <w:rPr>
          <w:lang w:val="en-US"/>
        </w:rPr>
      </w:pPr>
      <w:r>
        <w:rPr>
          <w:lang w:val="en-US"/>
        </w:rPr>
        <w:t>The attribute is mandatory. If omitted, LSPB will generate an exception.</w:t>
      </w:r>
    </w:p>
    <w:p w:rsidR="00392034" w:rsidRDefault="00392034" w:rsidP="00392034">
      <w:pPr>
        <w:rPr>
          <w:lang w:val="en-US"/>
        </w:rPr>
      </w:pPr>
    </w:p>
    <w:p w:rsidR="00392034" w:rsidRPr="00C24F8B" w:rsidRDefault="00392034" w:rsidP="00392034">
      <w:pPr>
        <w:rPr>
          <w:lang w:val="en-US"/>
        </w:rPr>
      </w:pPr>
      <w:r w:rsidRPr="00C24F8B">
        <w:rPr>
          <w:u w:val="single"/>
          <w:lang w:val="en-US"/>
        </w:rPr>
        <w:t>Example</w:t>
      </w:r>
      <w:r w:rsidRPr="00C24F8B">
        <w:rPr>
          <w:lang w:val="en-US"/>
        </w:rPr>
        <w:t>:</w:t>
      </w:r>
    </w:p>
    <w:p w:rsidR="00392034" w:rsidRPr="00C24F8B" w:rsidRDefault="00392034" w:rsidP="00392034">
      <w:pPr>
        <w:rPr>
          <w:lang w:val="en-US"/>
        </w:rPr>
      </w:pPr>
      <w:r w:rsidRPr="00C24F8B">
        <w:rPr>
          <w:lang w:val="en-US"/>
        </w:rPr>
        <w:t>&lt;</w:t>
      </w:r>
      <w:r>
        <w:rPr>
          <w:lang w:val="en-US"/>
        </w:rPr>
        <w:t>SUPPORT_FILE</w:t>
      </w:r>
      <w:r w:rsidRPr="00C24F8B">
        <w:rPr>
          <w:lang w:val="en-US"/>
        </w:rPr>
        <w:t xml:space="preserve">_LIST </w:t>
      </w:r>
      <w:r>
        <w:rPr>
          <w:lang w:val="en-US"/>
        </w:rPr>
        <w:t>number="2</w:t>
      </w:r>
      <w:r w:rsidRPr="00C24F8B">
        <w:rPr>
          <w:lang w:val="en-US"/>
        </w:rPr>
        <w:t>"&gt;</w:t>
      </w:r>
      <w:r>
        <w:rPr>
          <w:lang w:val="en-US"/>
        </w:rPr>
        <w:t>…</w:t>
      </w:r>
      <w:r w:rsidRPr="00C24F8B">
        <w:rPr>
          <w:lang w:val="en-US"/>
        </w:rPr>
        <w:t>&lt;</w:t>
      </w:r>
      <w:r>
        <w:rPr>
          <w:lang w:val="en-US"/>
        </w:rPr>
        <w:t>SUPPORT_FILE</w:t>
      </w:r>
      <w:r w:rsidRPr="00C24F8B">
        <w:rPr>
          <w:lang w:val="en-US"/>
        </w:rPr>
        <w:t xml:space="preserve"> _LIST &gt;</w:t>
      </w:r>
    </w:p>
    <w:p w:rsidR="00392034" w:rsidRPr="00C24F8B" w:rsidRDefault="00392034" w:rsidP="00392034">
      <w:pPr>
        <w:rPr>
          <w:lang w:val="en-US"/>
        </w:rPr>
      </w:pPr>
    </w:p>
    <w:p w:rsidR="005F5FF6" w:rsidRDefault="005F5FF6" w:rsidP="005F5FF6">
      <w:pPr>
        <w:pStyle w:val="Titre3"/>
      </w:pPr>
      <w:bookmarkStart w:id="64" w:name="_Tag_SUPPORT_FILE"/>
      <w:bookmarkStart w:id="65" w:name="_Toc456106031"/>
      <w:bookmarkEnd w:id="64"/>
      <w:r>
        <w:t>Tag SUPPORT_FILE</w:t>
      </w:r>
      <w:bookmarkEnd w:id="65"/>
    </w:p>
    <w:p w:rsidR="0007578A" w:rsidRPr="00EE7F4B" w:rsidRDefault="0007578A" w:rsidP="0007578A">
      <w:pPr>
        <w:rPr>
          <w:lang w:val="en-US"/>
        </w:rPr>
      </w:pPr>
      <w:r w:rsidRPr="00EE7F4B">
        <w:rPr>
          <w:lang w:val="en-US"/>
        </w:rPr>
        <w:t xml:space="preserve">This tag is used to indicate </w:t>
      </w:r>
      <w:r>
        <w:rPr>
          <w:lang w:val="en-US"/>
        </w:rPr>
        <w:t>at least one support file (see ref [3] §</w:t>
      </w:r>
      <w:r w:rsidRPr="00DB1F01">
        <w:rPr>
          <w:lang w:val="en-US"/>
        </w:rPr>
        <w:t>2.2.3.1.</w:t>
      </w:r>
      <w:r>
        <w:rPr>
          <w:lang w:val="en-US"/>
        </w:rPr>
        <w:t>44 through 2.2.3.1.51).</w:t>
      </w:r>
    </w:p>
    <w:p w:rsidR="0007578A" w:rsidRDefault="0007578A" w:rsidP="0007578A">
      <w:pPr>
        <w:rPr>
          <w:lang w:val="en-US"/>
        </w:rPr>
      </w:pPr>
      <w:r>
        <w:rPr>
          <w:lang w:val="en-US"/>
        </w:rPr>
        <w:t>The content shall be a list of characters.</w:t>
      </w:r>
    </w:p>
    <w:p w:rsidR="0007578A" w:rsidRDefault="0007578A" w:rsidP="0007578A">
      <w:pPr>
        <w:rPr>
          <w:lang w:val="en-US"/>
        </w:rPr>
      </w:pPr>
      <w:r>
        <w:rPr>
          <w:lang w:val="en-US"/>
        </w:rPr>
        <w:t xml:space="preserve">There shall have as many tags </w:t>
      </w:r>
      <w:r w:rsidRPr="0007578A">
        <w:rPr>
          <w:lang w:val="en-US"/>
        </w:rPr>
        <w:t>SUPPORT_FILE</w:t>
      </w:r>
      <w:r>
        <w:rPr>
          <w:lang w:val="en-US"/>
        </w:rPr>
        <w:t xml:space="preserve"> as value of attribute number in tag </w:t>
      </w:r>
      <w:hyperlink w:anchor="_Tag_SUPPORT_FILE_LIST" w:history="1">
        <w:r w:rsidRPr="0007578A">
          <w:rPr>
            <w:rStyle w:val="Lienhypertexte"/>
            <w:lang w:val="en-US"/>
          </w:rPr>
          <w:t>SUPPORT_FILE_LIST</w:t>
        </w:r>
      </w:hyperlink>
      <w:r>
        <w:rPr>
          <w:lang w:val="en-US"/>
        </w:rPr>
        <w:t>.</w:t>
      </w:r>
    </w:p>
    <w:p w:rsidR="0007578A" w:rsidRDefault="0007578A" w:rsidP="0007578A">
      <w:pPr>
        <w:rPr>
          <w:lang w:val="en-US"/>
        </w:rPr>
      </w:pPr>
    </w:p>
    <w:p w:rsidR="0007578A" w:rsidRDefault="0007578A" w:rsidP="0007578A">
      <w:pPr>
        <w:rPr>
          <w:lang w:val="en-US"/>
        </w:rPr>
      </w:pPr>
      <w:r w:rsidRPr="00EE7F4B">
        <w:rPr>
          <w:u w:val="single"/>
          <w:lang w:val="en-US"/>
        </w:rPr>
        <w:t>Examples</w:t>
      </w:r>
      <w:r>
        <w:rPr>
          <w:lang w:val="en-US"/>
        </w:rPr>
        <w:t>:</w:t>
      </w:r>
    </w:p>
    <w:p w:rsidR="0007578A" w:rsidRDefault="0007578A" w:rsidP="0007578A">
      <w:pPr>
        <w:rPr>
          <w:lang w:val="en-US"/>
        </w:rPr>
      </w:pPr>
      <w:r w:rsidRPr="00C24F8B">
        <w:rPr>
          <w:lang w:val="en-US"/>
        </w:rPr>
        <w:t>&lt;</w:t>
      </w:r>
      <w:r>
        <w:rPr>
          <w:lang w:val="en-US"/>
        </w:rPr>
        <w:t>SUPPORT_FILE</w:t>
      </w:r>
      <w:r w:rsidRPr="00C24F8B">
        <w:rPr>
          <w:lang w:val="en-US"/>
        </w:rPr>
        <w:t xml:space="preserve">_LIST </w:t>
      </w:r>
      <w:r>
        <w:rPr>
          <w:lang w:val="en-US"/>
        </w:rPr>
        <w:t>number="1</w:t>
      </w:r>
      <w:r w:rsidRPr="00C24F8B">
        <w:rPr>
          <w:lang w:val="en-US"/>
        </w:rPr>
        <w:t>"&gt;</w:t>
      </w:r>
    </w:p>
    <w:p w:rsidR="0007578A" w:rsidRDefault="0007578A" w:rsidP="0007578A">
      <w:pPr>
        <w:ind w:left="708"/>
        <w:rPr>
          <w:lang w:val="en-US"/>
        </w:rPr>
      </w:pPr>
      <w:r>
        <w:rPr>
          <w:lang w:val="en-US"/>
        </w:rPr>
        <w:t>&lt;SUPPORT_FILE&gt;file1&lt;/SUPPORT_FILE&gt;</w:t>
      </w:r>
    </w:p>
    <w:p w:rsidR="0007578A" w:rsidRPr="00C24F8B" w:rsidRDefault="0007578A" w:rsidP="0007578A">
      <w:pPr>
        <w:rPr>
          <w:lang w:val="en-US"/>
        </w:rPr>
      </w:pPr>
      <w:r w:rsidRPr="00C24F8B">
        <w:rPr>
          <w:lang w:val="en-US"/>
        </w:rPr>
        <w:t>&lt;</w:t>
      </w:r>
      <w:r>
        <w:rPr>
          <w:lang w:val="en-US"/>
        </w:rPr>
        <w:t>SUPPORT_FILE</w:t>
      </w:r>
      <w:r w:rsidRPr="00C24F8B">
        <w:rPr>
          <w:lang w:val="en-US"/>
        </w:rPr>
        <w:t>_LIST &gt;</w:t>
      </w:r>
      <w:r>
        <w:rPr>
          <w:rStyle w:val="Appelnotedebasdep"/>
          <w:lang w:val="en-US"/>
        </w:rPr>
        <w:footnoteReference w:id="5"/>
      </w:r>
    </w:p>
    <w:p w:rsidR="0007578A" w:rsidRDefault="0007578A" w:rsidP="0007578A">
      <w:pPr>
        <w:rPr>
          <w:lang w:val="en-US"/>
        </w:rPr>
      </w:pPr>
      <w:r w:rsidRPr="00C24F8B">
        <w:rPr>
          <w:lang w:val="en-US"/>
        </w:rPr>
        <w:t>&lt;</w:t>
      </w:r>
      <w:r>
        <w:rPr>
          <w:lang w:val="en-US"/>
        </w:rPr>
        <w:t>SUPPORT_FILE</w:t>
      </w:r>
      <w:r w:rsidRPr="00C24F8B">
        <w:rPr>
          <w:lang w:val="en-US"/>
        </w:rPr>
        <w:t xml:space="preserve">_LIST </w:t>
      </w:r>
      <w:r>
        <w:rPr>
          <w:lang w:val="en-US"/>
        </w:rPr>
        <w:t>number="2</w:t>
      </w:r>
      <w:r w:rsidRPr="00C24F8B">
        <w:rPr>
          <w:lang w:val="en-US"/>
        </w:rPr>
        <w:t>"&gt;</w:t>
      </w:r>
    </w:p>
    <w:p w:rsidR="0007578A" w:rsidRDefault="0007578A" w:rsidP="0007578A">
      <w:pPr>
        <w:ind w:left="708"/>
        <w:rPr>
          <w:lang w:val="en-US"/>
        </w:rPr>
      </w:pPr>
      <w:r>
        <w:rPr>
          <w:lang w:val="en-US"/>
        </w:rPr>
        <w:t>&lt;SUPPORT_FILE&gt;file1&lt;/SUPPORT_FILE&gt;</w:t>
      </w:r>
    </w:p>
    <w:p w:rsidR="0007578A" w:rsidRDefault="0007578A" w:rsidP="0007578A">
      <w:pPr>
        <w:ind w:left="708"/>
        <w:rPr>
          <w:lang w:val="en-US"/>
        </w:rPr>
      </w:pPr>
      <w:r>
        <w:rPr>
          <w:lang w:val="en-US"/>
        </w:rPr>
        <w:t>&lt;SUPPORT_FILE&gt;c:\temp\file1&lt;/SUPPORT_FILE&gt;</w:t>
      </w:r>
    </w:p>
    <w:p w:rsidR="0007578A" w:rsidRDefault="0007578A" w:rsidP="0007578A">
      <w:pPr>
        <w:rPr>
          <w:lang w:val="en-US"/>
        </w:rPr>
      </w:pPr>
      <w:r w:rsidRPr="00C24F8B">
        <w:rPr>
          <w:lang w:val="en-US"/>
        </w:rPr>
        <w:t>&lt;</w:t>
      </w:r>
      <w:r>
        <w:rPr>
          <w:lang w:val="en-US"/>
        </w:rPr>
        <w:t>SUPPORT_FILE</w:t>
      </w:r>
      <w:r w:rsidRPr="00C24F8B">
        <w:rPr>
          <w:lang w:val="en-US"/>
        </w:rPr>
        <w:t>_LIST &gt;</w:t>
      </w:r>
      <w:r>
        <w:rPr>
          <w:rStyle w:val="Appelnotedebasdep"/>
          <w:lang w:val="en-US"/>
        </w:rPr>
        <w:footnoteReference w:id="6"/>
      </w:r>
    </w:p>
    <w:p w:rsidR="0007578A" w:rsidRPr="00C24F8B" w:rsidRDefault="0007578A" w:rsidP="0007578A">
      <w:pPr>
        <w:rPr>
          <w:lang w:val="en-US"/>
        </w:rPr>
      </w:pPr>
    </w:p>
    <w:p w:rsidR="005F5FF6" w:rsidRDefault="005F5FF6" w:rsidP="005F5FF6">
      <w:pPr>
        <w:pStyle w:val="Titre3"/>
      </w:pPr>
      <w:bookmarkStart w:id="66" w:name="_Tag_USER_DATA"/>
      <w:bookmarkStart w:id="67" w:name="_Toc456106032"/>
      <w:bookmarkEnd w:id="66"/>
      <w:r>
        <w:t>Tag USER_DATA</w:t>
      </w:r>
      <w:bookmarkEnd w:id="67"/>
    </w:p>
    <w:p w:rsidR="0007578A" w:rsidRDefault="0007578A" w:rsidP="0007578A">
      <w:pPr>
        <w:rPr>
          <w:lang w:val="en-US"/>
        </w:rPr>
      </w:pPr>
      <w:r w:rsidRPr="00943F3E">
        <w:rPr>
          <w:lang w:val="en-US"/>
        </w:rPr>
        <w:t xml:space="preserve">This tag is used to include the </w:t>
      </w:r>
      <w:r w:rsidR="00725DF8">
        <w:rPr>
          <w:lang w:val="en-US"/>
        </w:rPr>
        <w:t xml:space="preserve">user </w:t>
      </w:r>
      <w:r w:rsidR="00B874A1">
        <w:rPr>
          <w:lang w:val="en-US"/>
        </w:rPr>
        <w:t xml:space="preserve">defined </w:t>
      </w:r>
      <w:r w:rsidR="00725DF8">
        <w:rPr>
          <w:lang w:val="en-US"/>
        </w:rPr>
        <w:t>data</w:t>
      </w:r>
      <w:r w:rsidR="00B874A1">
        <w:rPr>
          <w:lang w:val="en-US"/>
        </w:rPr>
        <w:t xml:space="preserve"> (see ref [3] §</w:t>
      </w:r>
      <w:r w:rsidR="00B874A1" w:rsidRPr="00B874A1">
        <w:rPr>
          <w:lang w:val="en-US"/>
        </w:rPr>
        <w:t xml:space="preserve"> 2.2.3.1.57</w:t>
      </w:r>
      <w:r w:rsidR="00B874A1">
        <w:rPr>
          <w:lang w:val="en-US"/>
        </w:rPr>
        <w:t>)</w:t>
      </w:r>
      <w:r w:rsidRPr="00943F3E">
        <w:rPr>
          <w:lang w:val="en-US"/>
        </w:rPr>
        <w:t>.</w:t>
      </w:r>
    </w:p>
    <w:p w:rsidR="0007578A" w:rsidRPr="00725DF8" w:rsidRDefault="0007578A" w:rsidP="0007578A">
      <w:pPr>
        <w:rPr>
          <w:lang w:val="en-US"/>
        </w:rPr>
      </w:pPr>
      <w:r>
        <w:rPr>
          <w:lang w:val="en-US"/>
        </w:rPr>
        <w:t xml:space="preserve">The content shall be </w:t>
      </w:r>
      <w:r w:rsidR="00725DF8">
        <w:rPr>
          <w:lang w:val="en-US"/>
        </w:rPr>
        <w:t>the</w:t>
      </w:r>
      <w:r>
        <w:rPr>
          <w:lang w:val="en-US"/>
        </w:rPr>
        <w:t xml:space="preserve"> tag </w:t>
      </w:r>
      <w:hyperlink w:anchor="_Tag_USER_DATA_FILE" w:history="1">
        <w:r w:rsidR="00725DF8" w:rsidRPr="00725DF8">
          <w:rPr>
            <w:rStyle w:val="Lienhypertexte"/>
            <w:lang w:val="en-US"/>
          </w:rPr>
          <w:t>USER_DATA_FILE</w:t>
        </w:r>
      </w:hyperlink>
      <w:r w:rsidR="00725DF8">
        <w:rPr>
          <w:lang w:val="en-US"/>
        </w:rPr>
        <w:t xml:space="preserve"> or the tag </w:t>
      </w:r>
      <w:hyperlink w:anchor="_Tag_USER_DATA_TEXT" w:history="1">
        <w:r w:rsidR="00725DF8" w:rsidRPr="00725DF8">
          <w:rPr>
            <w:rStyle w:val="Lienhypertexte"/>
            <w:lang w:val="en-US"/>
          </w:rPr>
          <w:t>USER_DATA_TEXT</w:t>
        </w:r>
      </w:hyperlink>
      <w:r w:rsidR="00725DF8">
        <w:rPr>
          <w:lang w:val="en-US"/>
        </w:rPr>
        <w:t>.</w:t>
      </w:r>
    </w:p>
    <w:p w:rsidR="0007578A" w:rsidRDefault="0007578A" w:rsidP="0007578A">
      <w:pPr>
        <w:rPr>
          <w:lang w:val="en-US"/>
        </w:rPr>
      </w:pPr>
      <w:r>
        <w:rPr>
          <w:lang w:val="en-US"/>
        </w:rPr>
        <w:t xml:space="preserve">This tag is </w:t>
      </w:r>
      <w:r w:rsidR="00725DF8">
        <w:rPr>
          <w:lang w:val="en-US"/>
        </w:rPr>
        <w:t xml:space="preserve">not </w:t>
      </w:r>
      <w:r>
        <w:rPr>
          <w:lang w:val="en-US"/>
        </w:rPr>
        <w:t>mandatory.</w:t>
      </w:r>
    </w:p>
    <w:p w:rsidR="0008491B" w:rsidRPr="00C24F8B" w:rsidRDefault="0008491B" w:rsidP="0008491B">
      <w:pPr>
        <w:rPr>
          <w:lang w:val="en-US"/>
        </w:rPr>
      </w:pPr>
      <w:bookmarkStart w:id="68" w:name="_Tag_USER_DATA_FILE"/>
      <w:bookmarkEnd w:id="68"/>
    </w:p>
    <w:p w:rsidR="005F5FF6" w:rsidRDefault="005F5FF6" w:rsidP="005F5FF6">
      <w:pPr>
        <w:pStyle w:val="Titre3"/>
      </w:pPr>
      <w:bookmarkStart w:id="69" w:name="_Toc456106033"/>
      <w:r>
        <w:t>Tag USER_DATA_FILE</w:t>
      </w:r>
      <w:bookmarkEnd w:id="69"/>
    </w:p>
    <w:p w:rsidR="00650702" w:rsidRDefault="00650702" w:rsidP="00650702">
      <w:pPr>
        <w:rPr>
          <w:lang w:val="en-US"/>
        </w:rPr>
      </w:pPr>
      <w:r>
        <w:rPr>
          <w:lang w:val="en-US"/>
        </w:rPr>
        <w:t>This tag is used to indicate the path and the name to access the user data file. It can be an absolute path or a relative path. In case of relative path, the path where LSPB is invoked is added to the relative path.</w:t>
      </w:r>
    </w:p>
    <w:p w:rsidR="00650702" w:rsidRDefault="00650702" w:rsidP="00650702">
      <w:pPr>
        <w:rPr>
          <w:lang w:val="en-US"/>
        </w:rPr>
      </w:pPr>
      <w:r>
        <w:rPr>
          <w:lang w:val="en-US"/>
        </w:rPr>
        <w:t>The content shall be a list of characters. If the file is not readable, LSPB will generate an exception. The content of the file is written to the header file in user defined data field (see ref [3] §</w:t>
      </w:r>
      <w:r w:rsidRPr="00650702">
        <w:rPr>
          <w:lang w:val="en-US"/>
        </w:rPr>
        <w:t>2.2.3.1.57</w:t>
      </w:r>
      <w:r>
        <w:rPr>
          <w:lang w:val="en-US"/>
        </w:rPr>
        <w:t>).</w:t>
      </w:r>
    </w:p>
    <w:p w:rsidR="00650702" w:rsidRDefault="00650702" w:rsidP="00650702">
      <w:pPr>
        <w:rPr>
          <w:lang w:val="en-US"/>
        </w:rPr>
      </w:pPr>
      <w:r>
        <w:rPr>
          <w:lang w:val="en-US"/>
        </w:rPr>
        <w:t>This tag is not mandatory.</w:t>
      </w:r>
    </w:p>
    <w:p w:rsidR="00650702" w:rsidRDefault="00650702" w:rsidP="00650702">
      <w:pPr>
        <w:rPr>
          <w:lang w:val="en-US"/>
        </w:rPr>
      </w:pPr>
    </w:p>
    <w:p w:rsidR="00650702" w:rsidRDefault="00650702" w:rsidP="00650702">
      <w:pPr>
        <w:rPr>
          <w:lang w:val="en-US"/>
        </w:rPr>
      </w:pPr>
      <w:r w:rsidRPr="00650702">
        <w:rPr>
          <w:u w:val="single"/>
          <w:lang w:val="en-US"/>
        </w:rPr>
        <w:t>Example</w:t>
      </w:r>
      <w:r>
        <w:rPr>
          <w:u w:val="single"/>
          <w:lang w:val="en-US"/>
        </w:rPr>
        <w:t>s</w:t>
      </w:r>
      <w:r>
        <w:rPr>
          <w:lang w:val="en-US"/>
        </w:rPr>
        <w:t>:</w:t>
      </w:r>
    </w:p>
    <w:p w:rsidR="00650702" w:rsidRDefault="00650702" w:rsidP="00650702">
      <w:pPr>
        <w:rPr>
          <w:lang w:val="en-US"/>
        </w:rPr>
      </w:pPr>
      <w:r>
        <w:rPr>
          <w:lang w:val="en-US"/>
        </w:rPr>
        <w:t>&lt;</w:t>
      </w:r>
      <w:r w:rsidRPr="00650702">
        <w:rPr>
          <w:lang w:val="en-US"/>
        </w:rPr>
        <w:t>USER_DATA_FILE</w:t>
      </w:r>
      <w:r>
        <w:rPr>
          <w:lang w:val="en-US"/>
        </w:rPr>
        <w:t>&gt;c:\temp\user_data.txt&lt;/</w:t>
      </w:r>
      <w:r w:rsidRPr="00650702">
        <w:rPr>
          <w:lang w:val="en-US"/>
        </w:rPr>
        <w:t>USER_DATA_FILE</w:t>
      </w:r>
      <w:r>
        <w:rPr>
          <w:lang w:val="en-US"/>
        </w:rPr>
        <w:t>&gt;</w:t>
      </w:r>
      <w:r>
        <w:rPr>
          <w:rStyle w:val="Appelnotedebasdep"/>
          <w:lang w:val="en-US"/>
        </w:rPr>
        <w:footnoteReference w:id="7"/>
      </w:r>
    </w:p>
    <w:p w:rsidR="00650702" w:rsidRDefault="00650702" w:rsidP="00650702">
      <w:pPr>
        <w:rPr>
          <w:lang w:val="en-US"/>
        </w:rPr>
      </w:pPr>
      <w:r>
        <w:rPr>
          <w:lang w:val="en-US"/>
        </w:rPr>
        <w:lastRenderedPageBreak/>
        <w:t>&lt;</w:t>
      </w:r>
      <w:r w:rsidRPr="00650702">
        <w:rPr>
          <w:lang w:val="en-US"/>
        </w:rPr>
        <w:t>USER_DATA_FILE</w:t>
      </w:r>
      <w:r>
        <w:rPr>
          <w:lang w:val="en-US"/>
        </w:rPr>
        <w:t>&gt;user_data.bin&lt;/</w:t>
      </w:r>
      <w:r w:rsidRPr="00650702">
        <w:rPr>
          <w:lang w:val="en-US"/>
        </w:rPr>
        <w:t>USER_DATA_FILE</w:t>
      </w:r>
      <w:r>
        <w:rPr>
          <w:lang w:val="en-US"/>
        </w:rPr>
        <w:t>&gt;</w:t>
      </w:r>
      <w:r>
        <w:rPr>
          <w:rStyle w:val="Appelnotedebasdep"/>
          <w:lang w:val="en-US"/>
        </w:rPr>
        <w:footnoteReference w:id="8"/>
      </w:r>
    </w:p>
    <w:p w:rsidR="00650702" w:rsidRPr="00650702" w:rsidRDefault="00650702" w:rsidP="00650702">
      <w:pPr>
        <w:rPr>
          <w:lang w:val="en-US"/>
        </w:rPr>
      </w:pPr>
    </w:p>
    <w:p w:rsidR="005F5FF6" w:rsidRPr="005F5FF6" w:rsidRDefault="005F5FF6" w:rsidP="005F5FF6">
      <w:pPr>
        <w:pStyle w:val="Titre3"/>
      </w:pPr>
      <w:bookmarkStart w:id="70" w:name="_Tag_USER_DATA_TEXT"/>
      <w:bookmarkStart w:id="71" w:name="_Toc456106034"/>
      <w:bookmarkEnd w:id="70"/>
      <w:r>
        <w:t>Tag USER_DATA_TEXT</w:t>
      </w:r>
      <w:bookmarkEnd w:id="71"/>
    </w:p>
    <w:p w:rsidR="00650702" w:rsidRDefault="00650702" w:rsidP="00650702">
      <w:pPr>
        <w:rPr>
          <w:lang w:val="en-US"/>
        </w:rPr>
      </w:pPr>
      <w:r>
        <w:rPr>
          <w:lang w:val="en-US"/>
        </w:rPr>
        <w:t>This tag is used to indicate text.</w:t>
      </w:r>
    </w:p>
    <w:p w:rsidR="00650702" w:rsidRDefault="00650702" w:rsidP="00650702">
      <w:pPr>
        <w:rPr>
          <w:lang w:val="en-US"/>
        </w:rPr>
      </w:pPr>
      <w:r>
        <w:rPr>
          <w:lang w:val="en-US"/>
        </w:rPr>
        <w:t>The content shall be a list of characters and is written to the header file in user defined data field (see ref [3] §</w:t>
      </w:r>
      <w:r w:rsidRPr="00650702">
        <w:rPr>
          <w:lang w:val="en-US"/>
        </w:rPr>
        <w:t>2.2.3.1.57</w:t>
      </w:r>
      <w:r>
        <w:rPr>
          <w:lang w:val="en-US"/>
        </w:rPr>
        <w:t>).</w:t>
      </w:r>
    </w:p>
    <w:p w:rsidR="00650702" w:rsidRDefault="00650702" w:rsidP="00650702">
      <w:pPr>
        <w:rPr>
          <w:lang w:val="en-US"/>
        </w:rPr>
      </w:pPr>
      <w:r>
        <w:rPr>
          <w:lang w:val="en-US"/>
        </w:rPr>
        <w:t>This tag is not mandatory.</w:t>
      </w:r>
    </w:p>
    <w:p w:rsidR="00650702" w:rsidRDefault="00650702" w:rsidP="00650702">
      <w:pPr>
        <w:rPr>
          <w:lang w:val="en-US"/>
        </w:rPr>
      </w:pPr>
    </w:p>
    <w:p w:rsidR="00650702" w:rsidRDefault="00650702" w:rsidP="00650702">
      <w:pPr>
        <w:rPr>
          <w:lang w:val="en-US"/>
        </w:rPr>
      </w:pPr>
      <w:r w:rsidRPr="00650702">
        <w:rPr>
          <w:u w:val="single"/>
          <w:lang w:val="en-US"/>
        </w:rPr>
        <w:t>Example</w:t>
      </w:r>
      <w:r>
        <w:rPr>
          <w:lang w:val="en-US"/>
        </w:rPr>
        <w:t>:</w:t>
      </w:r>
    </w:p>
    <w:p w:rsidR="00650702" w:rsidRDefault="00650702" w:rsidP="00650702">
      <w:pPr>
        <w:rPr>
          <w:lang w:val="en-US"/>
        </w:rPr>
      </w:pPr>
      <w:r>
        <w:rPr>
          <w:lang w:val="en-US"/>
        </w:rPr>
        <w:t>&lt;USER_DATA_TEXT&gt;This is a text&lt;/USER_DATA_TEXT&gt;</w:t>
      </w:r>
    </w:p>
    <w:p w:rsidR="005F1915" w:rsidRDefault="005F1915" w:rsidP="004A6D00">
      <w:pPr>
        <w:rPr>
          <w:lang w:val="en-US"/>
        </w:rPr>
      </w:pPr>
    </w:p>
    <w:p w:rsidR="003563BA" w:rsidRDefault="003563BA" w:rsidP="00B161A8">
      <w:pPr>
        <w:pStyle w:val="Titre3"/>
      </w:pPr>
      <w:bookmarkStart w:id="72" w:name="_Toc456106035"/>
      <w:r>
        <w:t>Tag USER_DATA_BCC</w:t>
      </w:r>
      <w:bookmarkEnd w:id="72"/>
    </w:p>
    <w:p w:rsidR="003563BA" w:rsidRPr="003563BA" w:rsidRDefault="003563BA" w:rsidP="003563BA">
      <w:pPr>
        <w:rPr>
          <w:lang w:val="en-US"/>
        </w:rPr>
      </w:pPr>
      <w:r w:rsidRPr="003563BA">
        <w:rPr>
          <w:lang w:val="en-US"/>
        </w:rPr>
        <w:t>Not documented</w:t>
      </w:r>
    </w:p>
    <w:p w:rsidR="003563BA" w:rsidRPr="003563BA" w:rsidRDefault="003563BA" w:rsidP="003563BA">
      <w:pPr>
        <w:pStyle w:val="cach"/>
        <w:rPr>
          <w:sz w:val="22"/>
        </w:rPr>
      </w:pPr>
      <w:r w:rsidRPr="003563BA">
        <w:rPr>
          <w:sz w:val="22"/>
        </w:rPr>
        <w:t>This tag consists in 2 sub tags: HW_FUNCTIONAL_DESIGNATION and HW_SW_COMPATIBILITY_INDEX.  For the first one, you can use free text. For the second one, you can use a number between 0 and 254.</w:t>
      </w:r>
    </w:p>
    <w:p w:rsidR="003563BA" w:rsidRPr="003563BA" w:rsidRDefault="003563BA" w:rsidP="003563BA">
      <w:pPr>
        <w:rPr>
          <w:lang w:val="en-US"/>
        </w:rPr>
      </w:pPr>
    </w:p>
    <w:p w:rsidR="0008491B" w:rsidRDefault="0008491B" w:rsidP="00B161A8">
      <w:pPr>
        <w:pStyle w:val="Titre3"/>
      </w:pPr>
      <w:bookmarkStart w:id="73" w:name="_Tag_MEDIA"/>
      <w:bookmarkStart w:id="74" w:name="_Toc456106036"/>
      <w:bookmarkEnd w:id="73"/>
      <w:r>
        <w:t>Tag MEDIA</w:t>
      </w:r>
      <w:bookmarkEnd w:id="74"/>
    </w:p>
    <w:p w:rsidR="00970825" w:rsidRDefault="00970825">
      <w:pPr>
        <w:rPr>
          <w:lang w:val="en-US"/>
        </w:rPr>
      </w:pPr>
      <w:r>
        <w:rPr>
          <w:lang w:val="en-US"/>
        </w:rPr>
        <w:t>This tag is used to generate the following files:</w:t>
      </w:r>
    </w:p>
    <w:p w:rsidR="00970825" w:rsidRPr="00970825" w:rsidRDefault="00970825" w:rsidP="00B161A8">
      <w:pPr>
        <w:pStyle w:val="Paragraphedeliste"/>
        <w:numPr>
          <w:ilvl w:val="0"/>
          <w:numId w:val="25"/>
        </w:numPr>
        <w:rPr>
          <w:lang w:val="en-US"/>
        </w:rPr>
      </w:pPr>
      <w:r w:rsidRPr="00970825">
        <w:rPr>
          <w:lang w:val="en-US"/>
        </w:rPr>
        <w:t>LOADS.LUM file (see ref [3], §3.2.3.1)</w:t>
      </w:r>
    </w:p>
    <w:p w:rsidR="00970825" w:rsidRPr="007F14FE" w:rsidRDefault="00970825" w:rsidP="00B161A8">
      <w:pPr>
        <w:pStyle w:val="Paragraphedeliste"/>
        <w:numPr>
          <w:ilvl w:val="0"/>
          <w:numId w:val="25"/>
        </w:numPr>
        <w:rPr>
          <w:lang w:val="en-US"/>
        </w:rPr>
      </w:pPr>
      <w:r w:rsidRPr="00087251">
        <w:rPr>
          <w:lang w:val="en-US"/>
        </w:rPr>
        <w:t>FILES.LUM file (s</w:t>
      </w:r>
      <w:r w:rsidRPr="007F14FE">
        <w:rPr>
          <w:lang w:val="en-US"/>
        </w:rPr>
        <w:t>ee ref [3], §3.2.3.2)</w:t>
      </w:r>
    </w:p>
    <w:p w:rsidR="00970825" w:rsidRPr="00970825" w:rsidRDefault="00970825" w:rsidP="00B161A8">
      <w:pPr>
        <w:pStyle w:val="Paragraphedeliste"/>
        <w:numPr>
          <w:ilvl w:val="0"/>
          <w:numId w:val="25"/>
        </w:numPr>
        <w:rPr>
          <w:lang w:val="en-US"/>
        </w:rPr>
      </w:pPr>
      <w:r w:rsidRPr="00970825">
        <w:rPr>
          <w:lang w:val="en-US"/>
        </w:rPr>
        <w:t>BATCHES.LUM file (see ref [3] §3.2.3.3)</w:t>
      </w:r>
    </w:p>
    <w:p w:rsidR="00970825" w:rsidRDefault="00970825" w:rsidP="00970825">
      <w:pPr>
        <w:rPr>
          <w:lang w:val="en-US"/>
        </w:rPr>
      </w:pPr>
      <w:r>
        <w:rPr>
          <w:lang w:val="en-US"/>
        </w:rPr>
        <w:t>This tag is not mandatory. If omitted, no files will be generated.</w:t>
      </w:r>
    </w:p>
    <w:p w:rsidR="00970825" w:rsidRDefault="00970825" w:rsidP="00970825">
      <w:pPr>
        <w:rPr>
          <w:lang w:val="en-US"/>
        </w:rPr>
      </w:pPr>
    </w:p>
    <w:p w:rsidR="00970825" w:rsidRDefault="00970825" w:rsidP="00970825">
      <w:pPr>
        <w:rPr>
          <w:lang w:val="en-US"/>
        </w:rPr>
      </w:pPr>
      <w:r>
        <w:rPr>
          <w:lang w:val="en-US"/>
        </w:rPr>
        <w:t>Example:</w:t>
      </w:r>
    </w:p>
    <w:p w:rsidR="00970825" w:rsidRPr="00B161A8" w:rsidRDefault="00970825" w:rsidP="00970825">
      <w:pPr>
        <w:rPr>
          <w:lang w:val="en-US"/>
        </w:rPr>
      </w:pPr>
      <w:r>
        <w:rPr>
          <w:lang w:val="en-US"/>
        </w:rPr>
        <w:t>&lt;MEDIA&gt;&lt;/MEDIA&gt;</w:t>
      </w:r>
    </w:p>
    <w:p w:rsidR="0008491B" w:rsidRDefault="0008491B" w:rsidP="004A6D00">
      <w:pPr>
        <w:rPr>
          <w:lang w:val="en-US"/>
        </w:rPr>
      </w:pPr>
    </w:p>
    <w:p w:rsidR="005F1915" w:rsidRDefault="005F1915" w:rsidP="005F1915">
      <w:pPr>
        <w:pStyle w:val="Titre1"/>
        <w:rPr>
          <w:lang w:val="en-US"/>
        </w:rPr>
      </w:pPr>
      <w:bookmarkStart w:id="75" w:name="_Toc456106037"/>
      <w:r>
        <w:rPr>
          <w:lang w:val="en-US"/>
        </w:rPr>
        <w:t>LIMITATIONS</w:t>
      </w:r>
      <w:bookmarkEnd w:id="75"/>
    </w:p>
    <w:p w:rsidR="005F1915" w:rsidRDefault="00BC05BD" w:rsidP="004A6D00">
      <w:pPr>
        <w:rPr>
          <w:lang w:val="en-US"/>
        </w:rPr>
      </w:pPr>
      <w:r>
        <w:rPr>
          <w:lang w:val="en-US"/>
        </w:rPr>
        <w:t>The limitations are sorted by report version and files.</w:t>
      </w:r>
    </w:p>
    <w:p w:rsidR="00FB06C7" w:rsidRDefault="00FB06C7" w:rsidP="004A6D00">
      <w:pPr>
        <w:rPr>
          <w:lang w:val="en-US"/>
        </w:rPr>
      </w:pPr>
    </w:p>
    <w:p w:rsidR="000132A3" w:rsidRDefault="000132A3" w:rsidP="00BC05BD">
      <w:pPr>
        <w:pStyle w:val="Titre2"/>
      </w:pPr>
      <w:bookmarkStart w:id="76" w:name="_Toc456106038"/>
      <w:r>
        <w:t>ARINC665-1</w:t>
      </w:r>
      <w:bookmarkEnd w:id="76"/>
    </w:p>
    <w:p w:rsidR="000132A3" w:rsidRDefault="00BC05BD" w:rsidP="00BC05BD">
      <w:pPr>
        <w:rPr>
          <w:lang w:val="en-US"/>
        </w:rPr>
      </w:pPr>
      <w:r>
        <w:rPr>
          <w:lang w:val="en-US"/>
        </w:rPr>
        <w:t>This r</w:t>
      </w:r>
      <w:r w:rsidR="000132A3" w:rsidRPr="00BC05BD">
        <w:rPr>
          <w:lang w:val="en-US"/>
        </w:rPr>
        <w:t xml:space="preserve">eport </w:t>
      </w:r>
      <w:r>
        <w:rPr>
          <w:lang w:val="en-US"/>
        </w:rPr>
        <w:t xml:space="preserve">is </w:t>
      </w:r>
      <w:r w:rsidR="000132A3" w:rsidRPr="00BC05BD">
        <w:rPr>
          <w:lang w:val="en-US"/>
        </w:rPr>
        <w:t xml:space="preserve">not </w:t>
      </w:r>
      <w:r w:rsidR="00FB06C7">
        <w:rPr>
          <w:lang w:val="en-US"/>
        </w:rPr>
        <w:t xml:space="preserve">yet </w:t>
      </w:r>
      <w:r w:rsidR="000132A3" w:rsidRPr="00BC05BD">
        <w:rPr>
          <w:lang w:val="en-US"/>
        </w:rPr>
        <w:t>supported</w:t>
      </w:r>
      <w:r>
        <w:rPr>
          <w:lang w:val="en-US"/>
        </w:rPr>
        <w:t>.</w:t>
      </w:r>
    </w:p>
    <w:p w:rsidR="00BC05BD" w:rsidRPr="00BC05BD" w:rsidRDefault="00BC05BD" w:rsidP="00BC05BD">
      <w:pPr>
        <w:rPr>
          <w:lang w:val="en-US"/>
        </w:rPr>
      </w:pPr>
    </w:p>
    <w:p w:rsidR="00BC05BD" w:rsidRDefault="00BC05BD" w:rsidP="00BC05BD">
      <w:pPr>
        <w:pStyle w:val="Titre2"/>
      </w:pPr>
      <w:bookmarkStart w:id="77" w:name="_Toc456106039"/>
      <w:r>
        <w:t>ARINC665-2</w:t>
      </w:r>
      <w:bookmarkEnd w:id="77"/>
    </w:p>
    <w:p w:rsidR="00970825" w:rsidRDefault="00970825" w:rsidP="00B161A8">
      <w:pPr>
        <w:pStyle w:val="Titre3"/>
      </w:pPr>
      <w:bookmarkStart w:id="78" w:name="_Toc456106040"/>
      <w:r>
        <w:t>General</w:t>
      </w:r>
      <w:bookmarkEnd w:id="78"/>
    </w:p>
    <w:p w:rsidR="00FB06C7" w:rsidRDefault="00FB06C7" w:rsidP="00B161A8">
      <w:pPr>
        <w:pStyle w:val="Paragraphedeliste"/>
        <w:numPr>
          <w:ilvl w:val="0"/>
          <w:numId w:val="22"/>
        </w:numPr>
        <w:rPr>
          <w:lang w:val="en-US"/>
        </w:rPr>
      </w:pPr>
      <w:r w:rsidRPr="00B161A8">
        <w:rPr>
          <w:lang w:val="en-US"/>
        </w:rPr>
        <w:t>If you are using the media set generation, it‘</w:t>
      </w:r>
      <w:r>
        <w:rPr>
          <w:lang w:val="en-US"/>
        </w:rPr>
        <w:t>s not possible to have a different part number for the load and the media set.</w:t>
      </w:r>
    </w:p>
    <w:p w:rsidR="00970825" w:rsidRDefault="00970825" w:rsidP="00B161A8">
      <w:pPr>
        <w:pStyle w:val="Paragraphedeliste"/>
        <w:numPr>
          <w:ilvl w:val="0"/>
          <w:numId w:val="22"/>
        </w:numPr>
        <w:rPr>
          <w:lang w:val="en-US"/>
        </w:rPr>
      </w:pPr>
      <w:r>
        <w:rPr>
          <w:lang w:val="en-US"/>
        </w:rPr>
        <w:t>It’s not possible to have several integrity checks in case of several support files.</w:t>
      </w:r>
      <w:r w:rsidR="00260FDB">
        <w:rPr>
          <w:lang w:val="en-US"/>
        </w:rPr>
        <w:t xml:space="preserve"> The selected integrity check will apply to all support files.</w:t>
      </w:r>
    </w:p>
    <w:p w:rsidR="00FB06C7" w:rsidRPr="00FB06C7" w:rsidRDefault="00FB06C7" w:rsidP="00FB06C7">
      <w:pPr>
        <w:rPr>
          <w:lang w:val="en-US"/>
        </w:rPr>
      </w:pPr>
    </w:p>
    <w:p w:rsidR="00614BB0" w:rsidRPr="00BC05BD" w:rsidRDefault="00614BB0" w:rsidP="00614BB0">
      <w:pPr>
        <w:pStyle w:val="Titre3"/>
      </w:pPr>
      <w:bookmarkStart w:id="79" w:name="_Toc456106041"/>
      <w:r w:rsidRPr="00BC05BD">
        <w:t>Data files</w:t>
      </w:r>
      <w:bookmarkEnd w:id="79"/>
    </w:p>
    <w:p w:rsidR="00614BB0" w:rsidRPr="00BC05BD" w:rsidRDefault="00614BB0" w:rsidP="00614BB0">
      <w:pPr>
        <w:pStyle w:val="Paragraphedeliste"/>
        <w:numPr>
          <w:ilvl w:val="0"/>
          <w:numId w:val="22"/>
        </w:numPr>
        <w:rPr>
          <w:lang w:val="en-US"/>
        </w:rPr>
      </w:pPr>
      <w:r>
        <w:rPr>
          <w:lang w:val="en-US"/>
        </w:rPr>
        <w:t>The maximum number of data files is 9999</w:t>
      </w:r>
      <w:r w:rsidRPr="00B874A1">
        <w:rPr>
          <w:vertAlign w:val="subscript"/>
          <w:lang w:val="en-US"/>
        </w:rPr>
        <w:t>10</w:t>
      </w:r>
    </w:p>
    <w:p w:rsidR="00614BB0" w:rsidRPr="00BC05BD" w:rsidRDefault="00614BB0" w:rsidP="00614BB0">
      <w:pPr>
        <w:rPr>
          <w:lang w:val="en-US"/>
        </w:rPr>
      </w:pPr>
    </w:p>
    <w:p w:rsidR="00614BB0" w:rsidRDefault="00614BB0" w:rsidP="00614BB0">
      <w:pPr>
        <w:pStyle w:val="Titre3"/>
      </w:pPr>
      <w:bookmarkStart w:id="80" w:name="_Toc456106042"/>
      <w:r>
        <w:lastRenderedPageBreak/>
        <w:t>List</w:t>
      </w:r>
      <w:r w:rsidRPr="00BC05BD">
        <w:t>-of-Files file</w:t>
      </w:r>
      <w:bookmarkEnd w:id="80"/>
    </w:p>
    <w:p w:rsidR="00614BB0" w:rsidRDefault="00614BB0" w:rsidP="00614BB0">
      <w:pPr>
        <w:pStyle w:val="Paragraphedeliste"/>
        <w:numPr>
          <w:ilvl w:val="0"/>
          <w:numId w:val="22"/>
        </w:numPr>
        <w:rPr>
          <w:lang w:val="en-US"/>
        </w:rPr>
      </w:pPr>
      <w:r>
        <w:rPr>
          <w:lang w:val="en-US"/>
        </w:rPr>
        <w:t>User Defined Data fields (ref [3] §3.2.3.2.26) not supported</w:t>
      </w:r>
    </w:p>
    <w:p w:rsidR="00A5031B" w:rsidRDefault="00A5031B" w:rsidP="00A5031B">
      <w:pPr>
        <w:pStyle w:val="Paragraphedeliste"/>
        <w:numPr>
          <w:ilvl w:val="0"/>
          <w:numId w:val="22"/>
        </w:numPr>
        <w:rPr>
          <w:lang w:val="en-US"/>
        </w:rPr>
      </w:pPr>
      <w:r>
        <w:rPr>
          <w:lang w:val="en-US"/>
        </w:rPr>
        <w:t>Media Sequence Number field (see ref [3] §</w:t>
      </w:r>
      <w:r w:rsidRPr="00CF17BF">
        <w:rPr>
          <w:lang w:val="en-US"/>
        </w:rPr>
        <w:t>3.2.3.2.11</w:t>
      </w:r>
      <w:r>
        <w:rPr>
          <w:lang w:val="en-US"/>
        </w:rPr>
        <w:t>) is always set to 1</w:t>
      </w:r>
    </w:p>
    <w:p w:rsidR="00A5031B" w:rsidRDefault="00A5031B" w:rsidP="00A5031B">
      <w:pPr>
        <w:pStyle w:val="Paragraphedeliste"/>
        <w:numPr>
          <w:ilvl w:val="0"/>
          <w:numId w:val="22"/>
        </w:numPr>
        <w:rPr>
          <w:lang w:val="en-US"/>
        </w:rPr>
      </w:pPr>
      <w:r>
        <w:rPr>
          <w:lang w:val="en-US"/>
        </w:rPr>
        <w:t>Number Of Media Set Member field (see ref [3] §3.2.3.2.12) is always set to 1</w:t>
      </w:r>
    </w:p>
    <w:p w:rsidR="00614BB0" w:rsidRPr="00BC05BD" w:rsidRDefault="00614BB0" w:rsidP="00614BB0">
      <w:pPr>
        <w:rPr>
          <w:lang w:val="en-US"/>
        </w:rPr>
      </w:pPr>
    </w:p>
    <w:p w:rsidR="00614BB0" w:rsidRPr="00BC05BD" w:rsidRDefault="00614BB0" w:rsidP="00614BB0">
      <w:pPr>
        <w:pStyle w:val="Titre3"/>
      </w:pPr>
      <w:bookmarkStart w:id="81" w:name="_Toc456106043"/>
      <w:r>
        <w:t>List-of-Loads file</w:t>
      </w:r>
      <w:bookmarkEnd w:id="81"/>
    </w:p>
    <w:p w:rsidR="00614BB0" w:rsidRPr="00617A38" w:rsidRDefault="00614BB0" w:rsidP="00614BB0">
      <w:pPr>
        <w:pStyle w:val="Paragraphedeliste"/>
        <w:numPr>
          <w:ilvl w:val="0"/>
          <w:numId w:val="22"/>
        </w:numPr>
        <w:rPr>
          <w:lang w:val="en-US"/>
        </w:rPr>
      </w:pPr>
      <w:r w:rsidRPr="00617A38">
        <w:rPr>
          <w:lang w:val="en-US"/>
        </w:rPr>
        <w:t>User Defined Data fields (ref [3] §3.2.3.2.26) not supported</w:t>
      </w:r>
    </w:p>
    <w:p w:rsidR="00A5031B" w:rsidRDefault="00A5031B" w:rsidP="00A5031B">
      <w:pPr>
        <w:pStyle w:val="Paragraphedeliste"/>
        <w:numPr>
          <w:ilvl w:val="0"/>
          <w:numId w:val="22"/>
        </w:numPr>
        <w:rPr>
          <w:lang w:val="en-US"/>
        </w:rPr>
      </w:pPr>
      <w:r>
        <w:rPr>
          <w:lang w:val="en-US"/>
        </w:rPr>
        <w:t>Media Sequence Number field (see ref [3] §3.2.3.1.10) is always set to 1</w:t>
      </w:r>
    </w:p>
    <w:p w:rsidR="00A5031B" w:rsidRDefault="00D34AC0" w:rsidP="00A5031B">
      <w:pPr>
        <w:pStyle w:val="Paragraphedeliste"/>
        <w:numPr>
          <w:ilvl w:val="0"/>
          <w:numId w:val="22"/>
        </w:numPr>
        <w:rPr>
          <w:lang w:val="en-US"/>
        </w:rPr>
      </w:pPr>
      <w:r>
        <w:rPr>
          <w:lang w:val="en-US"/>
        </w:rPr>
        <w:t>Number o</w:t>
      </w:r>
      <w:r w:rsidR="00A5031B">
        <w:rPr>
          <w:lang w:val="en-US"/>
        </w:rPr>
        <w:t>f Media Set Member field (see ref [3] §3.2.3.1.11) is always set to 1</w:t>
      </w:r>
    </w:p>
    <w:p w:rsidR="00D34AC0" w:rsidRDefault="00D34AC0" w:rsidP="00D34AC0">
      <w:pPr>
        <w:pStyle w:val="Paragraphedeliste"/>
        <w:numPr>
          <w:ilvl w:val="0"/>
          <w:numId w:val="22"/>
        </w:numPr>
        <w:rPr>
          <w:lang w:val="en-US"/>
        </w:rPr>
      </w:pPr>
      <w:r>
        <w:rPr>
          <w:lang w:val="en-US"/>
        </w:rPr>
        <w:t>Number of Loads field (see ref [3] §3.2.3.1.12) is always set to 1.</w:t>
      </w:r>
    </w:p>
    <w:p w:rsidR="00614BB0" w:rsidRDefault="00614BB0" w:rsidP="00614BB0">
      <w:pPr>
        <w:rPr>
          <w:lang w:val="en-US"/>
        </w:rPr>
      </w:pPr>
    </w:p>
    <w:p w:rsidR="00614BB0" w:rsidRDefault="00614BB0" w:rsidP="00614BB0">
      <w:pPr>
        <w:pStyle w:val="Titre3"/>
      </w:pPr>
      <w:bookmarkStart w:id="82" w:name="_Toc456106044"/>
      <w:r>
        <w:t>List-of-Batch file</w:t>
      </w:r>
      <w:bookmarkEnd w:id="82"/>
    </w:p>
    <w:p w:rsidR="00614BB0" w:rsidRPr="00617A38" w:rsidRDefault="00614BB0" w:rsidP="00614BB0">
      <w:pPr>
        <w:pStyle w:val="Paragraphedeliste"/>
        <w:numPr>
          <w:ilvl w:val="0"/>
          <w:numId w:val="22"/>
        </w:numPr>
        <w:rPr>
          <w:lang w:val="en-US"/>
        </w:rPr>
      </w:pPr>
      <w:r w:rsidRPr="00617A38">
        <w:rPr>
          <w:lang w:val="en-US"/>
        </w:rPr>
        <w:t>User Defined Data fields (ref [3] §3.2.3.3.21) not supported</w:t>
      </w:r>
    </w:p>
    <w:p w:rsidR="00614BB0" w:rsidRDefault="00614BB0" w:rsidP="00D34AC0">
      <w:pPr>
        <w:pStyle w:val="Paragraphedeliste"/>
        <w:numPr>
          <w:ilvl w:val="0"/>
          <w:numId w:val="22"/>
        </w:numPr>
        <w:rPr>
          <w:lang w:val="en-US"/>
        </w:rPr>
      </w:pPr>
      <w:r>
        <w:rPr>
          <w:lang w:val="en-US"/>
        </w:rPr>
        <w:t xml:space="preserve">Media Sequence Number field </w:t>
      </w:r>
      <w:r w:rsidR="00D34AC0">
        <w:rPr>
          <w:lang w:val="en-US"/>
        </w:rPr>
        <w:t>(see ref [3] §</w:t>
      </w:r>
      <w:r w:rsidR="00D34AC0" w:rsidRPr="00D34AC0">
        <w:rPr>
          <w:lang w:val="en-US"/>
        </w:rPr>
        <w:t xml:space="preserve"> 3.2.3.3.10</w:t>
      </w:r>
      <w:r w:rsidR="00D34AC0">
        <w:rPr>
          <w:lang w:val="en-US"/>
        </w:rPr>
        <w:t xml:space="preserve">) </w:t>
      </w:r>
      <w:r>
        <w:rPr>
          <w:lang w:val="en-US"/>
        </w:rPr>
        <w:t>is always set to 1</w:t>
      </w:r>
    </w:p>
    <w:p w:rsidR="00614BB0" w:rsidRDefault="00D34AC0" w:rsidP="00614BB0">
      <w:pPr>
        <w:pStyle w:val="Paragraphedeliste"/>
        <w:numPr>
          <w:ilvl w:val="0"/>
          <w:numId w:val="22"/>
        </w:numPr>
        <w:rPr>
          <w:lang w:val="en-US"/>
        </w:rPr>
      </w:pPr>
      <w:r>
        <w:rPr>
          <w:lang w:val="en-US"/>
        </w:rPr>
        <w:t>Number o</w:t>
      </w:r>
      <w:r w:rsidR="00614BB0">
        <w:rPr>
          <w:lang w:val="en-US"/>
        </w:rPr>
        <w:t xml:space="preserve">f Media Set Member field </w:t>
      </w:r>
      <w:r>
        <w:rPr>
          <w:lang w:val="en-US"/>
        </w:rPr>
        <w:t>(see ref [3] §</w:t>
      </w:r>
      <w:r w:rsidRPr="00D34AC0">
        <w:rPr>
          <w:lang w:val="en-US"/>
        </w:rPr>
        <w:t xml:space="preserve"> </w:t>
      </w:r>
      <w:r>
        <w:rPr>
          <w:lang w:val="en-US"/>
        </w:rPr>
        <w:t xml:space="preserve">3.2.3.3.11) </w:t>
      </w:r>
      <w:r w:rsidR="00614BB0">
        <w:rPr>
          <w:lang w:val="en-US"/>
        </w:rPr>
        <w:t>is always set to 1</w:t>
      </w:r>
    </w:p>
    <w:p w:rsidR="00D34AC0" w:rsidRDefault="00D34AC0" w:rsidP="00614BB0">
      <w:pPr>
        <w:pStyle w:val="Paragraphedeliste"/>
        <w:numPr>
          <w:ilvl w:val="0"/>
          <w:numId w:val="22"/>
        </w:numPr>
        <w:rPr>
          <w:lang w:val="en-US"/>
        </w:rPr>
      </w:pPr>
      <w:r>
        <w:rPr>
          <w:lang w:val="en-US"/>
        </w:rPr>
        <w:t>Number of Batches field (see ref [3] §3.2.3.3.12) always set to 1.</w:t>
      </w:r>
    </w:p>
    <w:p w:rsidR="00312C42" w:rsidRDefault="00312C42" w:rsidP="00312C42">
      <w:pPr>
        <w:pStyle w:val="Paragraphedeliste"/>
        <w:numPr>
          <w:ilvl w:val="0"/>
          <w:numId w:val="22"/>
        </w:numPr>
        <w:rPr>
          <w:lang w:val="en-US"/>
        </w:rPr>
      </w:pPr>
      <w:r>
        <w:rPr>
          <w:lang w:val="en-US"/>
        </w:rPr>
        <w:t>Member Sequence Number field (see ref [3] §</w:t>
      </w:r>
      <w:r w:rsidR="00D34AC0">
        <w:rPr>
          <w:lang w:val="en-US"/>
        </w:rPr>
        <w:t>3.2.3.3.18</w:t>
      </w:r>
      <w:r>
        <w:rPr>
          <w:lang w:val="en-US"/>
        </w:rPr>
        <w:t>) is always set to 1</w:t>
      </w:r>
    </w:p>
    <w:p w:rsidR="00614BB0" w:rsidRDefault="00614BB0" w:rsidP="00614BB0">
      <w:pPr>
        <w:rPr>
          <w:lang w:val="en-US"/>
        </w:rPr>
      </w:pPr>
    </w:p>
    <w:p w:rsidR="00614BB0" w:rsidRDefault="00614BB0" w:rsidP="00614BB0">
      <w:pPr>
        <w:pStyle w:val="Titre3"/>
      </w:pPr>
      <w:bookmarkStart w:id="83" w:name="_Toc456106045"/>
      <w:r>
        <w:t>Batch file</w:t>
      </w:r>
      <w:bookmarkEnd w:id="83"/>
    </w:p>
    <w:p w:rsidR="00312C42" w:rsidRPr="00FA5F4F" w:rsidRDefault="00312C42" w:rsidP="00312C42">
      <w:pPr>
        <w:pStyle w:val="Paragraphedeliste"/>
        <w:numPr>
          <w:ilvl w:val="0"/>
          <w:numId w:val="22"/>
        </w:numPr>
        <w:rPr>
          <w:lang w:val="en-US"/>
        </w:rPr>
      </w:pPr>
      <w:r w:rsidRPr="00FA5F4F">
        <w:rPr>
          <w:rFonts w:ascii="ArialMT" w:hAnsi="ArialMT" w:cs="ArialMT"/>
          <w:szCs w:val="22"/>
          <w:lang w:val="en-US" w:eastAsia="en-US"/>
        </w:rPr>
        <w:t>Number of Loads for the Target HW ID POS</w:t>
      </w:r>
      <w:r>
        <w:rPr>
          <w:rFonts w:ascii="ArialMT" w:hAnsi="ArialMT" w:cs="ArialMT"/>
          <w:szCs w:val="22"/>
          <w:lang w:val="en-US" w:eastAsia="en-US"/>
        </w:rPr>
        <w:t xml:space="preserve"> (see ref [3] §2.3.1.15) always set to 1</w:t>
      </w:r>
    </w:p>
    <w:p w:rsidR="00614BB0" w:rsidRPr="00614BB0" w:rsidRDefault="00614BB0" w:rsidP="00614BB0">
      <w:pPr>
        <w:rPr>
          <w:lang w:val="en-US"/>
        </w:rPr>
      </w:pPr>
    </w:p>
    <w:p w:rsidR="00BC05BD" w:rsidRDefault="00BC05BD" w:rsidP="00BC05BD">
      <w:pPr>
        <w:pStyle w:val="Titre2"/>
      </w:pPr>
      <w:bookmarkStart w:id="84" w:name="_Toc456106046"/>
      <w:r>
        <w:t>ARINC665-3</w:t>
      </w:r>
      <w:bookmarkEnd w:id="84"/>
    </w:p>
    <w:p w:rsidR="00970825" w:rsidRDefault="00970825" w:rsidP="00970825">
      <w:pPr>
        <w:pStyle w:val="Titre3"/>
      </w:pPr>
      <w:bookmarkStart w:id="85" w:name="_Toc456106047"/>
      <w:r>
        <w:t>General</w:t>
      </w:r>
      <w:bookmarkEnd w:id="85"/>
    </w:p>
    <w:p w:rsidR="00FB06C7" w:rsidRDefault="00FB06C7" w:rsidP="00B161A8">
      <w:pPr>
        <w:pStyle w:val="Paragraphedeliste"/>
        <w:numPr>
          <w:ilvl w:val="0"/>
          <w:numId w:val="22"/>
        </w:numPr>
        <w:rPr>
          <w:lang w:val="en-US"/>
        </w:rPr>
      </w:pPr>
      <w:r w:rsidRPr="001F3254">
        <w:rPr>
          <w:lang w:val="en-US"/>
        </w:rPr>
        <w:t>If you are using the media set generation, it‘</w:t>
      </w:r>
      <w:r>
        <w:rPr>
          <w:lang w:val="en-US"/>
        </w:rPr>
        <w:t>s not possible to have a different part number for the load and the media set.</w:t>
      </w:r>
    </w:p>
    <w:p w:rsidR="00970825" w:rsidRDefault="00970825" w:rsidP="00970825">
      <w:pPr>
        <w:pStyle w:val="Paragraphedeliste"/>
        <w:numPr>
          <w:ilvl w:val="0"/>
          <w:numId w:val="22"/>
        </w:numPr>
        <w:rPr>
          <w:lang w:val="en-US"/>
        </w:rPr>
      </w:pPr>
      <w:r>
        <w:rPr>
          <w:lang w:val="en-US"/>
        </w:rPr>
        <w:t>It’s not possible to have several integrity checks in case of several support files.</w:t>
      </w:r>
      <w:r w:rsidR="00260FDB">
        <w:rPr>
          <w:lang w:val="en-US"/>
        </w:rPr>
        <w:t xml:space="preserve"> The selected integrity check will apply to all support files.</w:t>
      </w:r>
    </w:p>
    <w:p w:rsidR="00FB06C7" w:rsidRDefault="00FB06C7" w:rsidP="00FB06C7">
      <w:pPr>
        <w:rPr>
          <w:lang w:val="en-US"/>
        </w:rPr>
      </w:pPr>
    </w:p>
    <w:p w:rsidR="00BC05BD" w:rsidRPr="00BC05BD" w:rsidRDefault="00BC05BD" w:rsidP="00BC05BD">
      <w:pPr>
        <w:pStyle w:val="Titre3"/>
      </w:pPr>
      <w:bookmarkStart w:id="86" w:name="_Toc456106048"/>
      <w:r w:rsidRPr="00BC05BD">
        <w:t>Header file</w:t>
      </w:r>
      <w:bookmarkEnd w:id="86"/>
    </w:p>
    <w:p w:rsidR="00BC05BD" w:rsidRDefault="00BC05BD" w:rsidP="00BC05BD">
      <w:pPr>
        <w:pStyle w:val="Paragraphedeliste"/>
        <w:numPr>
          <w:ilvl w:val="0"/>
          <w:numId w:val="22"/>
        </w:numPr>
        <w:rPr>
          <w:lang w:val="en-US"/>
        </w:rPr>
      </w:pPr>
      <w:r>
        <w:rPr>
          <w:lang w:val="en-US"/>
        </w:rPr>
        <w:t>Only MD5 and SHA-1 integrity check algorithms are supported</w:t>
      </w:r>
    </w:p>
    <w:p w:rsidR="00BC05BD" w:rsidRDefault="00BC05BD" w:rsidP="00BC05BD">
      <w:pPr>
        <w:pStyle w:val="Paragraphedeliste"/>
        <w:numPr>
          <w:ilvl w:val="0"/>
          <w:numId w:val="22"/>
        </w:numPr>
        <w:rPr>
          <w:lang w:val="en-US"/>
        </w:rPr>
      </w:pPr>
      <w:r>
        <w:rPr>
          <w:lang w:val="en-US"/>
        </w:rPr>
        <w:t>Integrity check of load (see ref [3] §</w:t>
      </w:r>
      <w:r w:rsidRPr="000132A3">
        <w:rPr>
          <w:lang w:val="en-US"/>
        </w:rPr>
        <w:t xml:space="preserve"> 2.2.3.1.59</w:t>
      </w:r>
      <w:r>
        <w:rPr>
          <w:lang w:val="en-US"/>
        </w:rPr>
        <w:t>, 2.2.3.1.60 and 2.2.3.1.61) not supported (Load Check Value Length forced to 0)</w:t>
      </w:r>
    </w:p>
    <w:p w:rsidR="00BC05BD" w:rsidRDefault="00BC05BD" w:rsidP="00BC05BD">
      <w:pPr>
        <w:pStyle w:val="Paragraphedeliste"/>
        <w:numPr>
          <w:ilvl w:val="0"/>
          <w:numId w:val="22"/>
        </w:numPr>
        <w:rPr>
          <w:lang w:val="en-US"/>
        </w:rPr>
      </w:pPr>
      <w:r w:rsidRPr="0068424B">
        <w:rPr>
          <w:lang w:val="en-US"/>
        </w:rPr>
        <w:t>Number of Target HW ID with Positions</w:t>
      </w:r>
      <w:r>
        <w:rPr>
          <w:lang w:val="en-US"/>
        </w:rPr>
        <w:t xml:space="preserve"> fields (see ref [3] §</w:t>
      </w:r>
      <w:r w:rsidRPr="0068424B">
        <w:rPr>
          <w:lang w:val="en-US"/>
        </w:rPr>
        <w:t>2.2.3.1.24</w:t>
      </w:r>
      <w:r>
        <w:rPr>
          <w:lang w:val="en-US"/>
        </w:rPr>
        <w:t xml:space="preserve"> through </w:t>
      </w:r>
      <w:r w:rsidRPr="0068424B">
        <w:rPr>
          <w:lang w:val="en-US"/>
        </w:rPr>
        <w:t>2.2.3.1.29</w:t>
      </w:r>
      <w:r>
        <w:rPr>
          <w:lang w:val="en-US"/>
        </w:rPr>
        <w:t>) not supported</w:t>
      </w:r>
    </w:p>
    <w:p w:rsidR="00BC05BD" w:rsidRPr="00BC05BD" w:rsidRDefault="00BC05BD" w:rsidP="00BC05BD">
      <w:pPr>
        <w:rPr>
          <w:lang w:val="en-US"/>
        </w:rPr>
      </w:pPr>
    </w:p>
    <w:p w:rsidR="00BC05BD" w:rsidRPr="00BC05BD" w:rsidRDefault="00BC05BD" w:rsidP="00BC05BD">
      <w:pPr>
        <w:pStyle w:val="Titre3"/>
      </w:pPr>
      <w:bookmarkStart w:id="87" w:name="_Toc456106049"/>
      <w:r w:rsidRPr="00BC05BD">
        <w:t>Data files</w:t>
      </w:r>
      <w:bookmarkEnd w:id="87"/>
    </w:p>
    <w:p w:rsidR="00BC05BD" w:rsidRDefault="00BC05BD" w:rsidP="00BC05BD">
      <w:pPr>
        <w:pStyle w:val="Paragraphedeliste"/>
        <w:numPr>
          <w:ilvl w:val="0"/>
          <w:numId w:val="22"/>
        </w:numPr>
        <w:rPr>
          <w:lang w:val="en-US"/>
        </w:rPr>
      </w:pPr>
      <w:r>
        <w:rPr>
          <w:lang w:val="en-US"/>
        </w:rPr>
        <w:t>Only MD5 and SHA-1 integrity check algorithms are supported</w:t>
      </w:r>
    </w:p>
    <w:p w:rsidR="00BC05BD" w:rsidRPr="00BC05BD" w:rsidRDefault="00BC05BD" w:rsidP="00BC05BD">
      <w:pPr>
        <w:pStyle w:val="Paragraphedeliste"/>
        <w:numPr>
          <w:ilvl w:val="0"/>
          <w:numId w:val="22"/>
        </w:numPr>
        <w:rPr>
          <w:lang w:val="en-US"/>
        </w:rPr>
      </w:pPr>
      <w:r>
        <w:rPr>
          <w:lang w:val="en-US"/>
        </w:rPr>
        <w:t>The maximum number of data files is 9999</w:t>
      </w:r>
      <w:r w:rsidRPr="00B874A1">
        <w:rPr>
          <w:vertAlign w:val="subscript"/>
          <w:lang w:val="en-US"/>
        </w:rPr>
        <w:t>10</w:t>
      </w:r>
    </w:p>
    <w:p w:rsidR="00BC05BD" w:rsidRPr="00BC05BD" w:rsidRDefault="00BC05BD" w:rsidP="00BC05BD">
      <w:pPr>
        <w:rPr>
          <w:lang w:val="en-US"/>
        </w:rPr>
      </w:pPr>
    </w:p>
    <w:p w:rsidR="00BC05BD" w:rsidRDefault="00BC05BD" w:rsidP="00BC05BD">
      <w:pPr>
        <w:pStyle w:val="Titre3"/>
      </w:pPr>
      <w:bookmarkStart w:id="88" w:name="_Toc456106050"/>
      <w:r>
        <w:t>List</w:t>
      </w:r>
      <w:r w:rsidRPr="00BC05BD">
        <w:t>-of-Files file</w:t>
      </w:r>
      <w:bookmarkEnd w:id="88"/>
    </w:p>
    <w:p w:rsidR="00BC05BD" w:rsidRDefault="00BC05BD" w:rsidP="00BC05BD">
      <w:pPr>
        <w:pStyle w:val="Paragraphedeliste"/>
        <w:numPr>
          <w:ilvl w:val="0"/>
          <w:numId w:val="22"/>
        </w:numPr>
        <w:rPr>
          <w:lang w:val="en-US"/>
        </w:rPr>
      </w:pPr>
      <w:r>
        <w:rPr>
          <w:lang w:val="en-US"/>
        </w:rPr>
        <w:t>Only MD5 and SHA-1 integrity check algorithms are supported</w:t>
      </w:r>
    </w:p>
    <w:p w:rsidR="00BC05BD" w:rsidRDefault="00BC05BD" w:rsidP="00BC05BD">
      <w:pPr>
        <w:pStyle w:val="Paragraphedeliste"/>
        <w:numPr>
          <w:ilvl w:val="0"/>
          <w:numId w:val="22"/>
        </w:numPr>
        <w:rPr>
          <w:lang w:val="en-US"/>
        </w:rPr>
      </w:pPr>
      <w:r>
        <w:rPr>
          <w:lang w:val="en-US"/>
        </w:rPr>
        <w:t>User Defined Data fields (ref [3] §3.2.3.2.26) not supported</w:t>
      </w:r>
    </w:p>
    <w:p w:rsidR="00BC05BD" w:rsidRDefault="00BC05BD" w:rsidP="00CF17BF">
      <w:pPr>
        <w:pStyle w:val="Paragraphedeliste"/>
        <w:numPr>
          <w:ilvl w:val="0"/>
          <w:numId w:val="22"/>
        </w:numPr>
        <w:rPr>
          <w:lang w:val="en-US"/>
        </w:rPr>
      </w:pPr>
      <w:r>
        <w:rPr>
          <w:lang w:val="en-US"/>
        </w:rPr>
        <w:t>Media Sequence Number</w:t>
      </w:r>
      <w:r w:rsidR="00831791">
        <w:rPr>
          <w:lang w:val="en-US"/>
        </w:rPr>
        <w:t xml:space="preserve"> field</w:t>
      </w:r>
      <w:r w:rsidR="00CF17BF">
        <w:rPr>
          <w:lang w:val="en-US"/>
        </w:rPr>
        <w:t xml:space="preserve"> (see ref [3] §</w:t>
      </w:r>
      <w:r w:rsidR="00CF17BF" w:rsidRPr="00CF17BF">
        <w:rPr>
          <w:lang w:val="en-US"/>
        </w:rPr>
        <w:t>3.2.3.2.11</w:t>
      </w:r>
      <w:r w:rsidR="00CF17BF">
        <w:rPr>
          <w:lang w:val="en-US"/>
        </w:rPr>
        <w:t>)</w:t>
      </w:r>
      <w:r>
        <w:rPr>
          <w:lang w:val="en-US"/>
        </w:rPr>
        <w:t xml:space="preserve"> is always set to 1</w:t>
      </w:r>
    </w:p>
    <w:p w:rsidR="00BC05BD" w:rsidRDefault="00D34AC0" w:rsidP="00BC05BD">
      <w:pPr>
        <w:pStyle w:val="Paragraphedeliste"/>
        <w:numPr>
          <w:ilvl w:val="0"/>
          <w:numId w:val="22"/>
        </w:numPr>
        <w:rPr>
          <w:lang w:val="en-US"/>
        </w:rPr>
      </w:pPr>
      <w:r>
        <w:rPr>
          <w:lang w:val="en-US"/>
        </w:rPr>
        <w:t>Number o</w:t>
      </w:r>
      <w:r w:rsidR="00BC05BD">
        <w:rPr>
          <w:lang w:val="en-US"/>
        </w:rPr>
        <w:t>f Media Set Member</w:t>
      </w:r>
      <w:r w:rsidR="00831791">
        <w:rPr>
          <w:lang w:val="en-US"/>
        </w:rPr>
        <w:t xml:space="preserve"> field</w:t>
      </w:r>
      <w:r w:rsidR="00BC05BD">
        <w:rPr>
          <w:lang w:val="en-US"/>
        </w:rPr>
        <w:t xml:space="preserve"> </w:t>
      </w:r>
      <w:r w:rsidR="00CF17BF">
        <w:rPr>
          <w:lang w:val="en-US"/>
        </w:rPr>
        <w:t xml:space="preserve">(see ref [3] §3.2.3.2.12) </w:t>
      </w:r>
      <w:r w:rsidR="00BC05BD">
        <w:rPr>
          <w:lang w:val="en-US"/>
        </w:rPr>
        <w:t>is always set to 1</w:t>
      </w:r>
    </w:p>
    <w:p w:rsidR="00831791" w:rsidRDefault="00831791" w:rsidP="00BC05BD">
      <w:pPr>
        <w:pStyle w:val="Paragraphedeliste"/>
        <w:numPr>
          <w:ilvl w:val="0"/>
          <w:numId w:val="22"/>
        </w:numPr>
        <w:rPr>
          <w:lang w:val="en-US"/>
        </w:rPr>
      </w:pPr>
      <w:r>
        <w:rPr>
          <w:lang w:val="en-US"/>
        </w:rPr>
        <w:lastRenderedPageBreak/>
        <w:t xml:space="preserve">File Check Value Length filed </w:t>
      </w:r>
      <w:r w:rsidR="00CF17BF">
        <w:rPr>
          <w:lang w:val="en-US"/>
        </w:rPr>
        <w:t xml:space="preserve">for Media Set Files (see ref [3] §3.2.3.2.21) </w:t>
      </w:r>
      <w:r>
        <w:rPr>
          <w:lang w:val="en-US"/>
        </w:rPr>
        <w:t>is always set to 0</w:t>
      </w:r>
    </w:p>
    <w:p w:rsidR="00BC05BD" w:rsidRPr="00BC05BD" w:rsidRDefault="00BC05BD" w:rsidP="00BC05BD">
      <w:pPr>
        <w:rPr>
          <w:lang w:val="en-US"/>
        </w:rPr>
      </w:pPr>
    </w:p>
    <w:p w:rsidR="00BC05BD" w:rsidRPr="00BC05BD" w:rsidRDefault="00BC05BD" w:rsidP="00BC05BD">
      <w:pPr>
        <w:pStyle w:val="Titre3"/>
      </w:pPr>
      <w:bookmarkStart w:id="89" w:name="_Toc456106051"/>
      <w:r>
        <w:t>List-of-Loads file</w:t>
      </w:r>
      <w:bookmarkEnd w:id="89"/>
    </w:p>
    <w:p w:rsidR="000132A3" w:rsidRDefault="000132A3" w:rsidP="00BC05BD">
      <w:pPr>
        <w:pStyle w:val="Paragraphedeliste"/>
        <w:numPr>
          <w:ilvl w:val="0"/>
          <w:numId w:val="22"/>
        </w:numPr>
        <w:rPr>
          <w:lang w:val="en-US"/>
        </w:rPr>
      </w:pPr>
      <w:r>
        <w:rPr>
          <w:lang w:val="en-US"/>
        </w:rPr>
        <w:t>Only MD5 and SHA-1 integrity check algorithms are supported</w:t>
      </w:r>
    </w:p>
    <w:p w:rsidR="00617A38" w:rsidRPr="00617A38" w:rsidRDefault="00617A38" w:rsidP="00617A38">
      <w:pPr>
        <w:pStyle w:val="Paragraphedeliste"/>
        <w:numPr>
          <w:ilvl w:val="0"/>
          <w:numId w:val="22"/>
        </w:numPr>
        <w:rPr>
          <w:lang w:val="en-US"/>
        </w:rPr>
      </w:pPr>
      <w:r w:rsidRPr="00617A38">
        <w:rPr>
          <w:lang w:val="en-US"/>
        </w:rPr>
        <w:t>User Defined Data fields (ref [3] §3.2.3.2.26) not supported</w:t>
      </w:r>
    </w:p>
    <w:p w:rsidR="002067B5" w:rsidRDefault="002067B5" w:rsidP="002067B5">
      <w:pPr>
        <w:pStyle w:val="Paragraphedeliste"/>
        <w:numPr>
          <w:ilvl w:val="0"/>
          <w:numId w:val="22"/>
        </w:numPr>
        <w:rPr>
          <w:lang w:val="en-US"/>
        </w:rPr>
      </w:pPr>
      <w:r>
        <w:rPr>
          <w:lang w:val="en-US"/>
        </w:rPr>
        <w:t xml:space="preserve">Media Sequence Number field </w:t>
      </w:r>
      <w:r w:rsidR="00CF17BF">
        <w:rPr>
          <w:lang w:val="en-US"/>
        </w:rPr>
        <w:t xml:space="preserve">(see ref [3] §3.2.3.1.10) </w:t>
      </w:r>
      <w:r>
        <w:rPr>
          <w:lang w:val="en-US"/>
        </w:rPr>
        <w:t>is always set to 1</w:t>
      </w:r>
    </w:p>
    <w:p w:rsidR="002067B5" w:rsidRDefault="00D34AC0" w:rsidP="002067B5">
      <w:pPr>
        <w:pStyle w:val="Paragraphedeliste"/>
        <w:numPr>
          <w:ilvl w:val="0"/>
          <w:numId w:val="22"/>
        </w:numPr>
        <w:rPr>
          <w:lang w:val="en-US"/>
        </w:rPr>
      </w:pPr>
      <w:r>
        <w:rPr>
          <w:lang w:val="en-US"/>
        </w:rPr>
        <w:t>Number o</w:t>
      </w:r>
      <w:r w:rsidR="002067B5">
        <w:rPr>
          <w:lang w:val="en-US"/>
        </w:rPr>
        <w:t xml:space="preserve">f Media Set Member field </w:t>
      </w:r>
      <w:r w:rsidR="00CF17BF">
        <w:rPr>
          <w:lang w:val="en-US"/>
        </w:rPr>
        <w:t xml:space="preserve">(see ref [3] §3.2.3.1.11) </w:t>
      </w:r>
      <w:r w:rsidR="002067B5">
        <w:rPr>
          <w:lang w:val="en-US"/>
        </w:rPr>
        <w:t>is always set to 1</w:t>
      </w:r>
    </w:p>
    <w:p w:rsidR="002067B5" w:rsidRDefault="00D34AC0" w:rsidP="002067B5">
      <w:pPr>
        <w:pStyle w:val="Paragraphedeliste"/>
        <w:numPr>
          <w:ilvl w:val="0"/>
          <w:numId w:val="22"/>
        </w:numPr>
        <w:rPr>
          <w:lang w:val="en-US"/>
        </w:rPr>
      </w:pPr>
      <w:r>
        <w:rPr>
          <w:lang w:val="en-US"/>
        </w:rPr>
        <w:t>Number of L</w:t>
      </w:r>
      <w:r w:rsidR="002067B5">
        <w:rPr>
          <w:lang w:val="en-US"/>
        </w:rPr>
        <w:t>oad</w:t>
      </w:r>
      <w:r>
        <w:rPr>
          <w:lang w:val="en-US"/>
        </w:rPr>
        <w:t>s</w:t>
      </w:r>
      <w:r w:rsidR="002067B5">
        <w:rPr>
          <w:lang w:val="en-US"/>
        </w:rPr>
        <w:t xml:space="preserve"> </w:t>
      </w:r>
      <w:r w:rsidR="00312C42">
        <w:rPr>
          <w:lang w:val="en-US"/>
        </w:rPr>
        <w:t xml:space="preserve">field (see ref [3] §3.2.3.1.12) </w:t>
      </w:r>
      <w:r>
        <w:rPr>
          <w:lang w:val="en-US"/>
        </w:rPr>
        <w:t>is always set to 1.</w:t>
      </w:r>
    </w:p>
    <w:p w:rsidR="004A6D00" w:rsidRDefault="004A6D00" w:rsidP="004A6D00">
      <w:pPr>
        <w:rPr>
          <w:lang w:val="en-US"/>
        </w:rPr>
      </w:pPr>
    </w:p>
    <w:p w:rsidR="00617A38" w:rsidRDefault="00617A38" w:rsidP="00617A38">
      <w:pPr>
        <w:pStyle w:val="Titre3"/>
      </w:pPr>
      <w:bookmarkStart w:id="90" w:name="_Toc456106052"/>
      <w:r>
        <w:t>List-of-Batch file</w:t>
      </w:r>
      <w:bookmarkEnd w:id="90"/>
    </w:p>
    <w:p w:rsidR="00617A38" w:rsidRPr="00617A38" w:rsidRDefault="00617A38" w:rsidP="00617A38">
      <w:pPr>
        <w:pStyle w:val="Paragraphedeliste"/>
        <w:numPr>
          <w:ilvl w:val="0"/>
          <w:numId w:val="22"/>
        </w:numPr>
        <w:rPr>
          <w:lang w:val="en-US"/>
        </w:rPr>
      </w:pPr>
      <w:r w:rsidRPr="00617A38">
        <w:rPr>
          <w:lang w:val="en-US"/>
        </w:rPr>
        <w:t>User Defined Data fields (ref [3] §3.2.3.3.21) not supported</w:t>
      </w:r>
    </w:p>
    <w:p w:rsidR="00D34AC0" w:rsidRDefault="00D34AC0" w:rsidP="00D34AC0">
      <w:pPr>
        <w:pStyle w:val="Paragraphedeliste"/>
        <w:numPr>
          <w:ilvl w:val="0"/>
          <w:numId w:val="22"/>
        </w:numPr>
        <w:rPr>
          <w:lang w:val="en-US"/>
        </w:rPr>
      </w:pPr>
      <w:r>
        <w:rPr>
          <w:lang w:val="en-US"/>
        </w:rPr>
        <w:t>Media Sequence Number field (see ref [3] §</w:t>
      </w:r>
      <w:r w:rsidRPr="00D34AC0">
        <w:rPr>
          <w:lang w:val="en-US"/>
        </w:rPr>
        <w:t xml:space="preserve"> 3.2.3.3.10</w:t>
      </w:r>
      <w:r>
        <w:rPr>
          <w:lang w:val="en-US"/>
        </w:rPr>
        <w:t>) is always set to 1</w:t>
      </w:r>
    </w:p>
    <w:p w:rsidR="00D34AC0" w:rsidRDefault="00D34AC0" w:rsidP="00D34AC0">
      <w:pPr>
        <w:pStyle w:val="Paragraphedeliste"/>
        <w:numPr>
          <w:ilvl w:val="0"/>
          <w:numId w:val="22"/>
        </w:numPr>
        <w:rPr>
          <w:lang w:val="en-US"/>
        </w:rPr>
      </w:pPr>
      <w:r>
        <w:rPr>
          <w:lang w:val="en-US"/>
        </w:rPr>
        <w:t>Number of Media Set Member field (see ref [3] §</w:t>
      </w:r>
      <w:r w:rsidRPr="00D34AC0">
        <w:rPr>
          <w:lang w:val="en-US"/>
        </w:rPr>
        <w:t xml:space="preserve"> </w:t>
      </w:r>
      <w:r>
        <w:rPr>
          <w:lang w:val="en-US"/>
        </w:rPr>
        <w:t>3.2.3.3.11) is always set to 1</w:t>
      </w:r>
    </w:p>
    <w:p w:rsidR="00D34AC0" w:rsidRDefault="00D34AC0" w:rsidP="00D34AC0">
      <w:pPr>
        <w:pStyle w:val="Paragraphedeliste"/>
        <w:numPr>
          <w:ilvl w:val="0"/>
          <w:numId w:val="22"/>
        </w:numPr>
        <w:rPr>
          <w:lang w:val="en-US"/>
        </w:rPr>
      </w:pPr>
      <w:r>
        <w:rPr>
          <w:lang w:val="en-US"/>
        </w:rPr>
        <w:t>Number of Batches field (see ref [3] §3.2.3.3.12) always set to 1.</w:t>
      </w:r>
    </w:p>
    <w:p w:rsidR="00D34AC0" w:rsidRDefault="00D34AC0" w:rsidP="00D34AC0">
      <w:pPr>
        <w:pStyle w:val="Paragraphedeliste"/>
        <w:numPr>
          <w:ilvl w:val="0"/>
          <w:numId w:val="22"/>
        </w:numPr>
        <w:rPr>
          <w:lang w:val="en-US"/>
        </w:rPr>
      </w:pPr>
      <w:r>
        <w:rPr>
          <w:lang w:val="en-US"/>
        </w:rPr>
        <w:t>Member Sequence Number field (see ref [3] §3.2.3.3.18) is always set to 1</w:t>
      </w:r>
    </w:p>
    <w:p w:rsidR="00617A38" w:rsidRDefault="00617A38" w:rsidP="00FA5F4F">
      <w:pPr>
        <w:rPr>
          <w:lang w:val="en-US"/>
        </w:rPr>
      </w:pPr>
    </w:p>
    <w:p w:rsidR="00614BB0" w:rsidRDefault="00614BB0" w:rsidP="00614BB0">
      <w:pPr>
        <w:pStyle w:val="Titre3"/>
      </w:pPr>
      <w:bookmarkStart w:id="91" w:name="_Toc456106053"/>
      <w:r>
        <w:t>Batch file</w:t>
      </w:r>
      <w:bookmarkEnd w:id="91"/>
    </w:p>
    <w:p w:rsidR="00614BB0" w:rsidRPr="00FA5F4F" w:rsidRDefault="00614BB0" w:rsidP="00614BB0">
      <w:pPr>
        <w:pStyle w:val="Paragraphedeliste"/>
        <w:numPr>
          <w:ilvl w:val="0"/>
          <w:numId w:val="22"/>
        </w:numPr>
        <w:rPr>
          <w:lang w:val="en-US"/>
        </w:rPr>
      </w:pPr>
      <w:r w:rsidRPr="00FA5F4F">
        <w:rPr>
          <w:rFonts w:ascii="ArialMT" w:hAnsi="ArialMT" w:cs="ArialMT"/>
          <w:szCs w:val="22"/>
          <w:lang w:val="en-US" w:eastAsia="en-US"/>
        </w:rPr>
        <w:t>Number of Loads for the Target HW ID POS</w:t>
      </w:r>
      <w:r>
        <w:rPr>
          <w:rFonts w:ascii="ArialMT" w:hAnsi="ArialMT" w:cs="ArialMT"/>
          <w:szCs w:val="22"/>
          <w:lang w:val="en-US" w:eastAsia="en-US"/>
        </w:rPr>
        <w:t xml:space="preserve"> </w:t>
      </w:r>
      <w:r w:rsidR="00312C42">
        <w:rPr>
          <w:rFonts w:ascii="ArialMT" w:hAnsi="ArialMT" w:cs="ArialMT"/>
          <w:szCs w:val="22"/>
          <w:lang w:val="en-US" w:eastAsia="en-US"/>
        </w:rPr>
        <w:t xml:space="preserve">(see ref [3] §2.3.1.15) </w:t>
      </w:r>
      <w:r>
        <w:rPr>
          <w:rFonts w:ascii="ArialMT" w:hAnsi="ArialMT" w:cs="ArialMT"/>
          <w:szCs w:val="22"/>
          <w:lang w:val="en-US" w:eastAsia="en-US"/>
        </w:rPr>
        <w:t>always set to 1</w:t>
      </w:r>
    </w:p>
    <w:p w:rsidR="00614BB0" w:rsidRDefault="00614BB0" w:rsidP="00614BB0">
      <w:pPr>
        <w:rPr>
          <w:lang w:val="en-US"/>
        </w:rPr>
      </w:pPr>
    </w:p>
    <w:p w:rsidR="00A24AF9" w:rsidRPr="00617A38" w:rsidRDefault="007821B4" w:rsidP="007821B4">
      <w:pPr>
        <w:pStyle w:val="Titre1"/>
        <w:rPr>
          <w:lang w:val="en-US"/>
        </w:rPr>
      </w:pPr>
      <w:bookmarkStart w:id="92" w:name="_Toc456106054"/>
      <w:r w:rsidRPr="00617A38">
        <w:rPr>
          <w:lang w:val="en-US"/>
        </w:rPr>
        <w:t>LOAD STRUCTURE</w:t>
      </w:r>
      <w:bookmarkEnd w:id="92"/>
    </w:p>
    <w:p w:rsidR="007B3D9E" w:rsidRPr="007B3D9E" w:rsidRDefault="007B3D9E" w:rsidP="007B3D9E">
      <w:pPr>
        <w:rPr>
          <w:lang w:val="en-US"/>
        </w:rPr>
      </w:pPr>
      <w:r w:rsidRPr="007B3D9E">
        <w:rPr>
          <w:lang w:val="en-US"/>
        </w:rPr>
        <w:t>The load structure and files are the following:</w:t>
      </w:r>
    </w:p>
    <w:p w:rsidR="007B3D9E" w:rsidRDefault="007B3D9E" w:rsidP="007B3D9E">
      <w:pPr>
        <w:pStyle w:val="Paragraphedeliste"/>
        <w:numPr>
          <w:ilvl w:val="0"/>
          <w:numId w:val="22"/>
        </w:numPr>
        <w:rPr>
          <w:lang w:val="en-US"/>
        </w:rPr>
      </w:pPr>
      <w:r>
        <w:rPr>
          <w:lang w:val="en-US"/>
        </w:rPr>
        <w:t>FILES.LUM</w:t>
      </w:r>
    </w:p>
    <w:p w:rsidR="007B3D9E" w:rsidRDefault="007B3D9E" w:rsidP="007B3D9E">
      <w:pPr>
        <w:pStyle w:val="Paragraphedeliste"/>
        <w:numPr>
          <w:ilvl w:val="0"/>
          <w:numId w:val="22"/>
        </w:numPr>
        <w:rPr>
          <w:lang w:val="en-US"/>
        </w:rPr>
      </w:pPr>
      <w:r>
        <w:rPr>
          <w:lang w:val="en-US"/>
        </w:rPr>
        <w:t>LOADS.LUM</w:t>
      </w:r>
    </w:p>
    <w:p w:rsidR="007B3D9E" w:rsidRDefault="007B3D9E" w:rsidP="007B3D9E">
      <w:pPr>
        <w:pStyle w:val="Paragraphedeliste"/>
        <w:numPr>
          <w:ilvl w:val="0"/>
          <w:numId w:val="22"/>
        </w:numPr>
        <w:rPr>
          <w:lang w:val="en-US"/>
        </w:rPr>
      </w:pPr>
      <w:r w:rsidRPr="00D92DDF">
        <w:rPr>
          <w:lang w:val="en-US"/>
        </w:rPr>
        <w:t>BATCHES.LUM</w:t>
      </w:r>
      <w:r>
        <w:rPr>
          <w:lang w:val="en-US"/>
        </w:rPr>
        <w:t xml:space="preserve"> (if required by tag </w:t>
      </w:r>
      <w:hyperlink w:anchor="_Tag_BATCH" w:history="1">
        <w:r w:rsidRPr="007B3D9E">
          <w:rPr>
            <w:rStyle w:val="Lienhypertexte"/>
            <w:lang w:val="en-US"/>
          </w:rPr>
          <w:t>BATCH</w:t>
        </w:r>
      </w:hyperlink>
      <w:r>
        <w:rPr>
          <w:lang w:val="en-US"/>
        </w:rPr>
        <w:t>)</w:t>
      </w:r>
    </w:p>
    <w:p w:rsidR="002656DC" w:rsidRDefault="002656DC" w:rsidP="007B3D9E">
      <w:pPr>
        <w:pStyle w:val="Paragraphedeliste"/>
        <w:numPr>
          <w:ilvl w:val="0"/>
          <w:numId w:val="22"/>
        </w:numPr>
        <w:rPr>
          <w:lang w:val="en-US"/>
        </w:rPr>
      </w:pPr>
      <w:r>
        <w:rPr>
          <w:lang w:val="en-US"/>
        </w:rPr>
        <w:t xml:space="preserve">Batch file (.LUB, if required by tag </w:t>
      </w:r>
      <w:hyperlink w:anchor="_Tag_BATCH" w:history="1">
        <w:r w:rsidRPr="002656DC">
          <w:rPr>
            <w:rStyle w:val="Lienhypertexte"/>
            <w:lang w:val="en-US"/>
          </w:rPr>
          <w:t>BATCH</w:t>
        </w:r>
      </w:hyperlink>
      <w:r>
        <w:rPr>
          <w:lang w:val="en-US"/>
        </w:rPr>
        <w:t>)</w:t>
      </w:r>
    </w:p>
    <w:p w:rsidR="007B3D9E" w:rsidRDefault="007B3D9E" w:rsidP="007B3D9E">
      <w:pPr>
        <w:pStyle w:val="Paragraphedeliste"/>
        <w:numPr>
          <w:ilvl w:val="0"/>
          <w:numId w:val="22"/>
        </w:numPr>
        <w:rPr>
          <w:lang w:val="en-US"/>
        </w:rPr>
      </w:pPr>
      <w:r>
        <w:rPr>
          <w:lang w:val="en-US"/>
        </w:rPr>
        <w:t xml:space="preserve">Sub directory (see </w:t>
      </w:r>
      <w:r w:rsidR="002656DC">
        <w:rPr>
          <w:lang w:val="en-US"/>
        </w:rPr>
        <w:t xml:space="preserve">tag </w:t>
      </w:r>
      <w:hyperlink w:anchor="_Tag_DIRECTORY" w:history="1">
        <w:r w:rsidR="002656DC" w:rsidRPr="002656DC">
          <w:rPr>
            <w:rStyle w:val="Lienhypertexte"/>
            <w:lang w:val="en-US"/>
          </w:rPr>
          <w:t>DIRECTORY</w:t>
        </w:r>
      </w:hyperlink>
      <w:r w:rsidR="002656DC">
        <w:rPr>
          <w:lang w:val="en-US"/>
        </w:rPr>
        <w:t>)</w:t>
      </w:r>
    </w:p>
    <w:p w:rsidR="007B3D9E" w:rsidRDefault="007B3D9E" w:rsidP="007B3D9E">
      <w:pPr>
        <w:pStyle w:val="Paragraphedeliste"/>
        <w:numPr>
          <w:ilvl w:val="1"/>
          <w:numId w:val="22"/>
        </w:numPr>
        <w:rPr>
          <w:lang w:val="en-US"/>
        </w:rPr>
      </w:pPr>
      <w:r>
        <w:rPr>
          <w:lang w:val="en-US"/>
        </w:rPr>
        <w:t>Header file (.LUH)</w:t>
      </w:r>
    </w:p>
    <w:p w:rsidR="007B3D9E" w:rsidRDefault="007B3D9E" w:rsidP="007B3D9E">
      <w:pPr>
        <w:pStyle w:val="Paragraphedeliste"/>
        <w:numPr>
          <w:ilvl w:val="1"/>
          <w:numId w:val="22"/>
        </w:numPr>
        <w:rPr>
          <w:lang w:val="en-US"/>
        </w:rPr>
      </w:pPr>
      <w:r>
        <w:rPr>
          <w:lang w:val="en-US"/>
        </w:rPr>
        <w:t>Data files (.LUP)</w:t>
      </w:r>
    </w:p>
    <w:p w:rsidR="00392034" w:rsidRPr="00392034" w:rsidRDefault="00392034" w:rsidP="00392034">
      <w:pPr>
        <w:rPr>
          <w:lang w:val="en-US"/>
        </w:rPr>
      </w:pPr>
    </w:p>
    <w:p w:rsidR="002656DC" w:rsidRDefault="002656DC" w:rsidP="002656DC">
      <w:pPr>
        <w:pStyle w:val="Titre2"/>
      </w:pPr>
      <w:bookmarkStart w:id="93" w:name="_Toc456106055"/>
      <w:r>
        <w:t>Filenames</w:t>
      </w:r>
      <w:bookmarkEnd w:id="93"/>
    </w:p>
    <w:p w:rsidR="002656DC" w:rsidRDefault="002656DC" w:rsidP="002656DC">
      <w:pPr>
        <w:pStyle w:val="Titre3"/>
      </w:pPr>
      <w:bookmarkStart w:id="94" w:name="_Toc456106056"/>
      <w:r>
        <w:t>Header file</w:t>
      </w:r>
      <w:bookmarkEnd w:id="94"/>
    </w:p>
    <w:p w:rsidR="002656DC" w:rsidRDefault="002656DC" w:rsidP="002656DC">
      <w:pPr>
        <w:rPr>
          <w:lang w:val="en-US"/>
        </w:rPr>
      </w:pPr>
      <w:r w:rsidRPr="002656DC">
        <w:rPr>
          <w:lang w:val="en-US"/>
        </w:rPr>
        <w:t>The name of</w:t>
      </w:r>
      <w:r>
        <w:rPr>
          <w:lang w:val="en-US"/>
        </w:rPr>
        <w:t xml:space="preserve"> the</w:t>
      </w:r>
      <w:r w:rsidRPr="002656DC">
        <w:rPr>
          <w:lang w:val="en-US"/>
        </w:rPr>
        <w:t xml:space="preserve"> hea</w:t>
      </w:r>
      <w:r>
        <w:rPr>
          <w:lang w:val="en-US"/>
        </w:rPr>
        <w:t>der file is built</w:t>
      </w:r>
      <w:r w:rsidRPr="002656DC">
        <w:rPr>
          <w:lang w:val="en-US"/>
        </w:rPr>
        <w:t xml:space="preserve"> </w:t>
      </w:r>
      <w:r>
        <w:rPr>
          <w:lang w:val="en-US"/>
        </w:rPr>
        <w:t>with</w:t>
      </w:r>
      <w:r w:rsidRPr="002656DC">
        <w:rPr>
          <w:lang w:val="en-US"/>
        </w:rPr>
        <w:t xml:space="preserve"> the part number of the </w:t>
      </w:r>
      <w:r>
        <w:rPr>
          <w:lang w:val="en-US"/>
        </w:rPr>
        <w:t xml:space="preserve">load (see tag </w:t>
      </w:r>
      <w:hyperlink w:anchor="_Tag_PART_NUMBER" w:history="1">
        <w:r w:rsidRPr="002656DC">
          <w:rPr>
            <w:rStyle w:val="Lienhypertexte"/>
            <w:lang w:val="en-US"/>
          </w:rPr>
          <w:t>PART_NUMBER</w:t>
        </w:r>
      </w:hyperlink>
      <w:r>
        <w:rPr>
          <w:lang w:val="en-US"/>
        </w:rPr>
        <w:t>) including MMM and CC and then adding the extension LUH (see ref [3] §</w:t>
      </w:r>
      <w:r w:rsidRPr="002656DC">
        <w:rPr>
          <w:lang w:val="en-US"/>
        </w:rPr>
        <w:t xml:space="preserve"> 2.2.2.1</w:t>
      </w:r>
      <w:r>
        <w:rPr>
          <w:lang w:val="en-US"/>
        </w:rPr>
        <w:t>).</w:t>
      </w:r>
    </w:p>
    <w:p w:rsidR="00645C47" w:rsidRPr="002656DC" w:rsidRDefault="00645C47" w:rsidP="002656DC">
      <w:pPr>
        <w:rPr>
          <w:lang w:val="en-US"/>
        </w:rPr>
      </w:pPr>
    </w:p>
    <w:p w:rsidR="002656DC" w:rsidRDefault="002656DC" w:rsidP="002656DC">
      <w:pPr>
        <w:pStyle w:val="Titre3"/>
      </w:pPr>
      <w:bookmarkStart w:id="95" w:name="_Toc456106057"/>
      <w:r>
        <w:t>Data files</w:t>
      </w:r>
      <w:bookmarkEnd w:id="95"/>
    </w:p>
    <w:p w:rsidR="002656DC" w:rsidRDefault="002656DC" w:rsidP="002656DC">
      <w:pPr>
        <w:rPr>
          <w:lang w:val="en-US"/>
        </w:rPr>
      </w:pPr>
      <w:r w:rsidRPr="002656DC">
        <w:rPr>
          <w:lang w:val="en-US"/>
        </w:rPr>
        <w:t>The name of the data files is built</w:t>
      </w:r>
      <w:r>
        <w:rPr>
          <w:lang w:val="en-US"/>
        </w:rPr>
        <w:t xml:space="preserve"> with the part number </w:t>
      </w:r>
      <w:r w:rsidRPr="002656DC">
        <w:rPr>
          <w:lang w:val="en-US"/>
        </w:rPr>
        <w:t xml:space="preserve">of the </w:t>
      </w:r>
      <w:r>
        <w:rPr>
          <w:lang w:val="en-US"/>
        </w:rPr>
        <w:t xml:space="preserve">load (see tag </w:t>
      </w:r>
      <w:hyperlink w:anchor="_Tag_PART_NUMBER" w:history="1">
        <w:r w:rsidRPr="002656DC">
          <w:rPr>
            <w:rStyle w:val="Lienhypertexte"/>
            <w:lang w:val="en-US"/>
          </w:rPr>
          <w:t>PART_NUMBER</w:t>
        </w:r>
      </w:hyperlink>
      <w:r>
        <w:rPr>
          <w:lang w:val="en-US"/>
        </w:rPr>
        <w:t>) including MMM and CC, then adding an underscore, then adding a 4 characters number (from 0000 to 9999)</w:t>
      </w:r>
      <w:r w:rsidR="00645C47">
        <w:rPr>
          <w:lang w:val="en-US"/>
        </w:rPr>
        <w:t xml:space="preserve"> and finally adding the extension LUP (see ref [3] §</w:t>
      </w:r>
      <w:r w:rsidR="00645C47" w:rsidRPr="00645C47">
        <w:rPr>
          <w:lang w:val="en-US"/>
        </w:rPr>
        <w:t xml:space="preserve"> 2.2.2.2</w:t>
      </w:r>
      <w:r w:rsidR="00645C47">
        <w:rPr>
          <w:lang w:val="en-US"/>
        </w:rPr>
        <w:t>).</w:t>
      </w:r>
    </w:p>
    <w:p w:rsidR="00645C47" w:rsidRDefault="001575EF" w:rsidP="002656DC">
      <w:pPr>
        <w:rPr>
          <w:lang w:val="en-US"/>
        </w:rPr>
      </w:pPr>
      <w:r>
        <w:rPr>
          <w:lang w:val="en-US"/>
        </w:rPr>
        <w:t>The amount of data files depends on the size of input file and the split size. If the split size is greater or equal than size of input file, there will be only on data file.</w:t>
      </w:r>
    </w:p>
    <w:p w:rsidR="001575EF" w:rsidRPr="002656DC" w:rsidRDefault="001575EF" w:rsidP="002656DC">
      <w:pPr>
        <w:rPr>
          <w:lang w:val="en-US"/>
        </w:rPr>
      </w:pPr>
    </w:p>
    <w:p w:rsidR="002656DC" w:rsidRDefault="002656DC" w:rsidP="002656DC">
      <w:pPr>
        <w:pStyle w:val="Titre3"/>
      </w:pPr>
      <w:bookmarkStart w:id="96" w:name="_Toc456106058"/>
      <w:r>
        <w:t>Batch file</w:t>
      </w:r>
      <w:bookmarkEnd w:id="96"/>
    </w:p>
    <w:p w:rsidR="001575EF" w:rsidRDefault="001575EF" w:rsidP="001575EF">
      <w:pPr>
        <w:rPr>
          <w:lang w:val="en-US"/>
        </w:rPr>
      </w:pPr>
      <w:r w:rsidRPr="002656DC">
        <w:rPr>
          <w:lang w:val="en-US"/>
        </w:rPr>
        <w:lastRenderedPageBreak/>
        <w:t>The name of</w:t>
      </w:r>
      <w:r>
        <w:rPr>
          <w:lang w:val="en-US"/>
        </w:rPr>
        <w:t xml:space="preserve"> the</w:t>
      </w:r>
      <w:r w:rsidRPr="002656DC">
        <w:rPr>
          <w:lang w:val="en-US"/>
        </w:rPr>
        <w:t xml:space="preserve"> </w:t>
      </w:r>
      <w:r>
        <w:rPr>
          <w:lang w:val="en-US"/>
        </w:rPr>
        <w:t>batch file is built</w:t>
      </w:r>
      <w:r w:rsidRPr="002656DC">
        <w:rPr>
          <w:lang w:val="en-US"/>
        </w:rPr>
        <w:t xml:space="preserve"> </w:t>
      </w:r>
      <w:r>
        <w:rPr>
          <w:lang w:val="en-US"/>
        </w:rPr>
        <w:t>with</w:t>
      </w:r>
      <w:r w:rsidRPr="002656DC">
        <w:rPr>
          <w:lang w:val="en-US"/>
        </w:rPr>
        <w:t xml:space="preserve"> the part number of the </w:t>
      </w:r>
      <w:r>
        <w:rPr>
          <w:lang w:val="en-US"/>
        </w:rPr>
        <w:t xml:space="preserve">load (see tag </w:t>
      </w:r>
      <w:hyperlink w:anchor="_Tag_PART_NUMBER" w:history="1">
        <w:r w:rsidR="006C7EE8" w:rsidRPr="006C7EE8">
          <w:rPr>
            <w:rStyle w:val="Lienhypertexte"/>
            <w:lang w:val="en-US"/>
          </w:rPr>
          <w:t>PART_NUMBER</w:t>
        </w:r>
      </w:hyperlink>
      <w:r>
        <w:rPr>
          <w:lang w:val="en-US"/>
        </w:rPr>
        <w:t>) including MMM and CC and then adding the extension LUB (see ref [3] §</w:t>
      </w:r>
      <w:r w:rsidRPr="002656DC">
        <w:rPr>
          <w:lang w:val="en-US"/>
        </w:rPr>
        <w:t xml:space="preserve"> 2.2.2.1</w:t>
      </w:r>
      <w:r>
        <w:rPr>
          <w:lang w:val="en-US"/>
        </w:rPr>
        <w:t>).</w:t>
      </w:r>
    </w:p>
    <w:p w:rsidR="001575EF" w:rsidRPr="001575EF" w:rsidRDefault="001575EF" w:rsidP="001575EF">
      <w:pPr>
        <w:rPr>
          <w:lang w:val="en-US"/>
        </w:rPr>
      </w:pPr>
    </w:p>
    <w:sectPr w:rsidR="001575EF" w:rsidRPr="001575EF" w:rsidSect="00021E0F">
      <w:headerReference w:type="default" r:id="rId16"/>
      <w:footerReference w:type="default" r:id="rId17"/>
      <w:pgSz w:w="11907" w:h="1683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064" w:rsidRDefault="00814064" w:rsidP="00A24AF9">
      <w:r>
        <w:separator/>
      </w:r>
    </w:p>
  </w:endnote>
  <w:endnote w:type="continuationSeparator" w:id="0">
    <w:p w:rsidR="00814064" w:rsidRDefault="00814064" w:rsidP="00A2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5F9" w:rsidRDefault="008945F9" w:rsidP="00DD60AB">
    <w:pPr>
      <w:pStyle w:val="Pieddepage"/>
      <w:spacing w:after="0"/>
      <w:jc w:val="center"/>
      <w:rPr>
        <w:sz w:val="14"/>
        <w:lang w:val="en-US"/>
      </w:rPr>
    </w:pPr>
    <w:r w:rsidRPr="0071077F">
      <w:rPr>
        <w:sz w:val="14"/>
        <w:lang w:val="en-US"/>
      </w:rPr>
      <w:t>This document is the property of Assistance Informatique Toulouse and must not be disclosed nor reproduced with</w:t>
    </w:r>
    <w:r>
      <w:rPr>
        <w:sz w:val="14"/>
        <w:lang w:val="en-US"/>
      </w:rPr>
      <w:t>out</w:t>
    </w:r>
    <w:r w:rsidRPr="0071077F">
      <w:rPr>
        <w:sz w:val="14"/>
        <w:lang w:val="en-US"/>
      </w:rPr>
      <w:t xml:space="preserve"> express authorization</w:t>
    </w:r>
  </w:p>
  <w:p w:rsidR="008945F9" w:rsidRPr="0071077F" w:rsidRDefault="008945F9" w:rsidP="00DD60AB">
    <w:pPr>
      <w:pStyle w:val="Pieddepage"/>
      <w:spacing w:after="0"/>
      <w:jc w:val="center"/>
      <w:rPr>
        <w:sz w:val="14"/>
        <w:lang w:val="en-US"/>
      </w:rPr>
    </w:pPr>
    <w:r>
      <w:rPr>
        <w:sz w:val="14"/>
        <w:lang w:val="en-US"/>
      </w:rPr>
      <w:t xml:space="preserve">mailto : </w:t>
    </w:r>
    <w:hyperlink r:id="rId1" w:history="1">
      <w:r w:rsidRPr="00D2247A">
        <w:rPr>
          <w:rStyle w:val="Lienhypertexte"/>
          <w:sz w:val="14"/>
          <w:lang w:val="en-US"/>
        </w:rPr>
        <w:t>assistanceinformatiquetoulouse@gmail.com</w:t>
      </w:r>
    </w:hyperlink>
  </w:p>
  <w:p w:rsidR="008945F9" w:rsidRDefault="008945F9" w:rsidP="004A6D00">
    <w:pPr>
      <w:pStyle w:val="Pieddepage"/>
      <w:jc w:val="right"/>
    </w:pPr>
    <w:r>
      <w:t xml:space="preserve">Page </w:t>
    </w:r>
    <w:r>
      <w:fldChar w:fldCharType="begin"/>
    </w:r>
    <w:r>
      <w:instrText>PAGE   \* MERGEFORMAT</w:instrText>
    </w:r>
    <w:r>
      <w:fldChar w:fldCharType="separate"/>
    </w:r>
    <w:r w:rsidR="00E1732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064" w:rsidRDefault="00814064" w:rsidP="00A24AF9">
      <w:r>
        <w:separator/>
      </w:r>
    </w:p>
  </w:footnote>
  <w:footnote w:type="continuationSeparator" w:id="0">
    <w:p w:rsidR="00814064" w:rsidRDefault="00814064" w:rsidP="00A24AF9">
      <w:r>
        <w:continuationSeparator/>
      </w:r>
    </w:p>
  </w:footnote>
  <w:footnote w:id="1">
    <w:p w:rsidR="008945F9" w:rsidRPr="0068424B" w:rsidRDefault="008945F9">
      <w:pPr>
        <w:pStyle w:val="Notedebasdepage"/>
        <w:rPr>
          <w:lang w:val="en-US"/>
        </w:rPr>
      </w:pPr>
      <w:r>
        <w:rPr>
          <w:rStyle w:val="Appelnotedebasdep"/>
        </w:rPr>
        <w:footnoteRef/>
      </w:r>
      <w:r w:rsidRPr="0068424B">
        <w:rPr>
          <w:lang w:val="en-US"/>
        </w:rPr>
        <w:t xml:space="preserve"> Absolute path</w:t>
      </w:r>
    </w:p>
  </w:footnote>
  <w:footnote w:id="2">
    <w:p w:rsidR="008945F9" w:rsidRPr="0068424B" w:rsidRDefault="008945F9">
      <w:pPr>
        <w:pStyle w:val="Notedebasdepage"/>
        <w:rPr>
          <w:lang w:val="en-US"/>
        </w:rPr>
      </w:pPr>
      <w:r>
        <w:rPr>
          <w:rStyle w:val="Appelnotedebasdep"/>
        </w:rPr>
        <w:footnoteRef/>
      </w:r>
      <w:r w:rsidRPr="0068424B">
        <w:rPr>
          <w:lang w:val="en-US"/>
        </w:rPr>
        <w:t xml:space="preserve"> Relative path</w:t>
      </w:r>
    </w:p>
  </w:footnote>
  <w:footnote w:id="3">
    <w:p w:rsidR="008945F9" w:rsidRPr="0068424B" w:rsidRDefault="008945F9" w:rsidP="00EE7F4B">
      <w:pPr>
        <w:pStyle w:val="Notedebasdepage"/>
        <w:rPr>
          <w:lang w:val="en-US"/>
        </w:rPr>
      </w:pPr>
      <w:r>
        <w:rPr>
          <w:rStyle w:val="Appelnotedebasdep"/>
        </w:rPr>
        <w:footnoteRef/>
      </w:r>
      <w:r w:rsidRPr="0068424B">
        <w:rPr>
          <w:lang w:val="en-US"/>
        </w:rPr>
        <w:t xml:space="preserve"> Only one target hardware identifier</w:t>
      </w:r>
    </w:p>
  </w:footnote>
  <w:footnote w:id="4">
    <w:p w:rsidR="008945F9" w:rsidRPr="0068424B" w:rsidRDefault="008945F9" w:rsidP="00EE7F4B">
      <w:pPr>
        <w:pStyle w:val="Notedebasdepage"/>
        <w:rPr>
          <w:lang w:val="en-US"/>
        </w:rPr>
      </w:pPr>
      <w:r>
        <w:rPr>
          <w:rStyle w:val="Appelnotedebasdep"/>
        </w:rPr>
        <w:footnoteRef/>
      </w:r>
      <w:r w:rsidRPr="0068424B">
        <w:rPr>
          <w:lang w:val="en-US"/>
        </w:rPr>
        <w:t xml:space="preserve"> Two target hardware identifiers</w:t>
      </w:r>
    </w:p>
  </w:footnote>
  <w:footnote w:id="5">
    <w:p w:rsidR="008945F9" w:rsidRPr="0007578A" w:rsidRDefault="008945F9" w:rsidP="0007578A">
      <w:pPr>
        <w:pStyle w:val="Notedebasdepage"/>
        <w:rPr>
          <w:lang w:val="en-US"/>
        </w:rPr>
      </w:pPr>
      <w:r>
        <w:rPr>
          <w:rStyle w:val="Appelnotedebasdep"/>
        </w:rPr>
        <w:footnoteRef/>
      </w:r>
      <w:r w:rsidRPr="0007578A">
        <w:rPr>
          <w:lang w:val="en-US"/>
        </w:rPr>
        <w:t xml:space="preserve"> Only one </w:t>
      </w:r>
      <w:r>
        <w:rPr>
          <w:lang w:val="en-US"/>
        </w:rPr>
        <w:t>support file</w:t>
      </w:r>
    </w:p>
  </w:footnote>
  <w:footnote w:id="6">
    <w:p w:rsidR="008945F9" w:rsidRPr="0007578A" w:rsidRDefault="008945F9" w:rsidP="0007578A">
      <w:pPr>
        <w:pStyle w:val="Notedebasdepage"/>
        <w:rPr>
          <w:lang w:val="en-US"/>
        </w:rPr>
      </w:pPr>
      <w:r>
        <w:rPr>
          <w:rStyle w:val="Appelnotedebasdep"/>
        </w:rPr>
        <w:footnoteRef/>
      </w:r>
      <w:r w:rsidRPr="0007578A">
        <w:rPr>
          <w:lang w:val="en-US"/>
        </w:rPr>
        <w:t xml:space="preserve"> Two </w:t>
      </w:r>
      <w:r>
        <w:rPr>
          <w:lang w:val="en-US"/>
        </w:rPr>
        <w:t>support files</w:t>
      </w:r>
    </w:p>
  </w:footnote>
  <w:footnote w:id="7">
    <w:p w:rsidR="008945F9" w:rsidRPr="00CF17BF" w:rsidRDefault="008945F9">
      <w:pPr>
        <w:pStyle w:val="Notedebasdepage"/>
        <w:rPr>
          <w:lang w:val="en-US"/>
        </w:rPr>
      </w:pPr>
      <w:r>
        <w:rPr>
          <w:rStyle w:val="Appelnotedebasdep"/>
        </w:rPr>
        <w:footnoteRef/>
      </w:r>
      <w:r w:rsidRPr="00CF17BF">
        <w:rPr>
          <w:lang w:val="en-US"/>
        </w:rPr>
        <w:t xml:space="preserve"> Absolute path</w:t>
      </w:r>
    </w:p>
  </w:footnote>
  <w:footnote w:id="8">
    <w:p w:rsidR="008945F9" w:rsidRPr="00CF17BF" w:rsidRDefault="008945F9">
      <w:pPr>
        <w:pStyle w:val="Notedebasdepage"/>
        <w:rPr>
          <w:lang w:val="en-US"/>
        </w:rPr>
      </w:pPr>
      <w:r>
        <w:rPr>
          <w:rStyle w:val="Appelnotedebasdep"/>
        </w:rPr>
        <w:footnoteRef/>
      </w:r>
      <w:r w:rsidRPr="00CF17BF">
        <w:rPr>
          <w:lang w:val="en-US"/>
        </w:rPr>
        <w:t xml:space="preserve"> Relative path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5F9" w:rsidRDefault="008945F9" w:rsidP="00010FCE">
    <w:pPr>
      <w:pStyle w:val="En-tte"/>
      <w:jc w:val="right"/>
    </w:pPr>
    <w:r>
      <w:rPr>
        <w:noProof/>
        <w:lang w:eastAsia="fr-FR"/>
      </w:rPr>
      <w:drawing>
        <wp:inline distT="0" distB="0" distL="0" distR="0" wp14:anchorId="63C2439A" wp14:editId="2EA84FE0">
          <wp:extent cx="2124075" cy="714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24075" cy="7143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25B"/>
    <w:multiLevelType w:val="hybridMultilevel"/>
    <w:tmpl w:val="6BFABEA8"/>
    <w:lvl w:ilvl="0" w:tplc="882C7FFA">
      <w:start w:val="1"/>
      <w:numFmt w:val="bullet"/>
      <w:pStyle w:val="num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2097A"/>
    <w:multiLevelType w:val="hybridMultilevel"/>
    <w:tmpl w:val="E27AFAD0"/>
    <w:lvl w:ilvl="0" w:tplc="4F803D1C">
      <w:numFmt w:val="bullet"/>
      <w:lvlText w:val="-"/>
      <w:lvlJc w:val="left"/>
      <w:pPr>
        <w:ind w:left="1065" w:hanging="360"/>
      </w:pPr>
      <w:rPr>
        <w:rFonts w:ascii="Arial" w:eastAsia="Times New Roman" w:hAnsi="Arial" w:cs="Aria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61602DA"/>
    <w:multiLevelType w:val="hybridMultilevel"/>
    <w:tmpl w:val="4D46C54A"/>
    <w:lvl w:ilvl="0" w:tplc="DE8AF106">
      <w:start w:val="1"/>
      <w:numFmt w:val="bullet"/>
      <w:pStyle w:val="num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D64BC6"/>
    <w:multiLevelType w:val="hybridMultilevel"/>
    <w:tmpl w:val="8006FF7C"/>
    <w:lvl w:ilvl="0" w:tplc="FBE88DE6">
      <w:start w:val="1"/>
      <w:numFmt w:val="bullet"/>
      <w:pStyle w:val="num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850F6D"/>
    <w:multiLevelType w:val="hybridMultilevel"/>
    <w:tmpl w:val="C2526C4E"/>
    <w:lvl w:ilvl="0" w:tplc="7D98C638">
      <w:start w:val="1"/>
      <w:numFmt w:val="bullet"/>
      <w:pStyle w:val="num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B18B3"/>
    <w:multiLevelType w:val="hybridMultilevel"/>
    <w:tmpl w:val="E230ED04"/>
    <w:lvl w:ilvl="0" w:tplc="C14875C8">
      <w:start w:val="1"/>
      <w:numFmt w:val="bullet"/>
      <w:pStyle w:val="num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5C3F85"/>
    <w:multiLevelType w:val="hybridMultilevel"/>
    <w:tmpl w:val="40289418"/>
    <w:lvl w:ilvl="0" w:tplc="15D25900">
      <w:start w:val="1"/>
      <w:numFmt w:val="bullet"/>
      <w:pStyle w:val="num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CB3C64"/>
    <w:multiLevelType w:val="hybridMultilevel"/>
    <w:tmpl w:val="CE36919A"/>
    <w:lvl w:ilvl="0" w:tplc="1ED8C0D2">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B68763F"/>
    <w:multiLevelType w:val="hybridMultilevel"/>
    <w:tmpl w:val="0A2A7092"/>
    <w:lvl w:ilvl="0" w:tplc="EF72A52A">
      <w:start w:val="1"/>
      <w:numFmt w:val="bullet"/>
      <w:pStyle w:val="num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4505FD"/>
    <w:multiLevelType w:val="multilevel"/>
    <w:tmpl w:val="EEBA0A60"/>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6371FE8"/>
    <w:multiLevelType w:val="hybridMultilevel"/>
    <w:tmpl w:val="D6F61676"/>
    <w:lvl w:ilvl="0" w:tplc="3C90BE86">
      <w:start w:val="1"/>
      <w:numFmt w:val="bullet"/>
      <w:pStyle w:val="num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0926B48"/>
    <w:multiLevelType w:val="hybridMultilevel"/>
    <w:tmpl w:val="FB90459A"/>
    <w:lvl w:ilvl="0" w:tplc="A8C4F89A">
      <w:start w:val="1"/>
      <w:numFmt w:val="bullet"/>
      <w:pStyle w:val="num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E62706"/>
    <w:multiLevelType w:val="hybridMultilevel"/>
    <w:tmpl w:val="977AB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7A3682"/>
    <w:multiLevelType w:val="hybridMultilevel"/>
    <w:tmpl w:val="4B30FB14"/>
    <w:lvl w:ilvl="0" w:tplc="15FCD73A">
      <w:start w:val="1"/>
      <w:numFmt w:val="bullet"/>
      <w:pStyle w:val="num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14AEC"/>
    <w:multiLevelType w:val="hybridMultilevel"/>
    <w:tmpl w:val="7FD8F086"/>
    <w:lvl w:ilvl="0" w:tplc="0B38BD16">
      <w:start w:val="1"/>
      <w:numFmt w:val="bullet"/>
      <w:pStyle w:val="num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1A12BE"/>
    <w:multiLevelType w:val="hybridMultilevel"/>
    <w:tmpl w:val="83EA1A84"/>
    <w:lvl w:ilvl="0" w:tplc="2668B93E">
      <w:start w:val="1"/>
      <w:numFmt w:val="bullet"/>
      <w:pStyle w:val="num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5"/>
  </w:num>
  <w:num w:numId="4">
    <w:abstractNumId w:val="15"/>
  </w:num>
  <w:num w:numId="5">
    <w:abstractNumId w:val="8"/>
  </w:num>
  <w:num w:numId="6">
    <w:abstractNumId w:val="6"/>
  </w:num>
  <w:num w:numId="7">
    <w:abstractNumId w:val="3"/>
  </w:num>
  <w:num w:numId="8">
    <w:abstractNumId w:val="12"/>
  </w:num>
  <w:num w:numId="9">
    <w:abstractNumId w:val="16"/>
  </w:num>
  <w:num w:numId="10">
    <w:abstractNumId w:val="4"/>
  </w:num>
  <w:num w:numId="11">
    <w:abstractNumId w:val="2"/>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1"/>
  </w:num>
  <w:num w:numId="23">
    <w:abstractNumId w:val="9"/>
  </w:num>
  <w:num w:numId="24">
    <w:abstractNumId w:val="7"/>
  </w:num>
  <w:num w:numId="2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scal Heude">
    <w15:presenceInfo w15:providerId="Windows Live" w15:userId="269645b7fdd43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F9"/>
    <w:rsid w:val="00010FCE"/>
    <w:rsid w:val="000132A3"/>
    <w:rsid w:val="00021E0F"/>
    <w:rsid w:val="00033B27"/>
    <w:rsid w:val="00042664"/>
    <w:rsid w:val="0007578A"/>
    <w:rsid w:val="0008491B"/>
    <w:rsid w:val="00087251"/>
    <w:rsid w:val="00092EB5"/>
    <w:rsid w:val="00095521"/>
    <w:rsid w:val="000A7D49"/>
    <w:rsid w:val="000E0F77"/>
    <w:rsid w:val="00107154"/>
    <w:rsid w:val="00125C58"/>
    <w:rsid w:val="0013137A"/>
    <w:rsid w:val="00145401"/>
    <w:rsid w:val="00146777"/>
    <w:rsid w:val="00151B6A"/>
    <w:rsid w:val="00153BBF"/>
    <w:rsid w:val="001575EF"/>
    <w:rsid w:val="00167EDD"/>
    <w:rsid w:val="0019244C"/>
    <w:rsid w:val="001A7217"/>
    <w:rsid w:val="001D028D"/>
    <w:rsid w:val="002067B5"/>
    <w:rsid w:val="00215626"/>
    <w:rsid w:val="00260FDB"/>
    <w:rsid w:val="002656DC"/>
    <w:rsid w:val="002C1B96"/>
    <w:rsid w:val="002D6295"/>
    <w:rsid w:val="002D6AA3"/>
    <w:rsid w:val="002E5E88"/>
    <w:rsid w:val="00312C42"/>
    <w:rsid w:val="00345367"/>
    <w:rsid w:val="00352917"/>
    <w:rsid w:val="003563BA"/>
    <w:rsid w:val="00392034"/>
    <w:rsid w:val="003C1575"/>
    <w:rsid w:val="003C797C"/>
    <w:rsid w:val="003F0E07"/>
    <w:rsid w:val="004226AB"/>
    <w:rsid w:val="00477C07"/>
    <w:rsid w:val="00492C27"/>
    <w:rsid w:val="004A6D00"/>
    <w:rsid w:val="004C18C4"/>
    <w:rsid w:val="004F4A06"/>
    <w:rsid w:val="00510458"/>
    <w:rsid w:val="00524076"/>
    <w:rsid w:val="00560295"/>
    <w:rsid w:val="0057366C"/>
    <w:rsid w:val="00577591"/>
    <w:rsid w:val="005C33E8"/>
    <w:rsid w:val="005C6995"/>
    <w:rsid w:val="005D100C"/>
    <w:rsid w:val="005F1915"/>
    <w:rsid w:val="005F5FF6"/>
    <w:rsid w:val="00614BB0"/>
    <w:rsid w:val="00617A38"/>
    <w:rsid w:val="00626F16"/>
    <w:rsid w:val="00645C47"/>
    <w:rsid w:val="00650702"/>
    <w:rsid w:val="006604B8"/>
    <w:rsid w:val="0068424B"/>
    <w:rsid w:val="00686BE7"/>
    <w:rsid w:val="006C7EE8"/>
    <w:rsid w:val="00710101"/>
    <w:rsid w:val="0071077F"/>
    <w:rsid w:val="00713439"/>
    <w:rsid w:val="00716993"/>
    <w:rsid w:val="0072234B"/>
    <w:rsid w:val="00725DF8"/>
    <w:rsid w:val="00774C27"/>
    <w:rsid w:val="00776CD7"/>
    <w:rsid w:val="007821B4"/>
    <w:rsid w:val="00796ACA"/>
    <w:rsid w:val="007A586B"/>
    <w:rsid w:val="007B2713"/>
    <w:rsid w:val="007B3D9E"/>
    <w:rsid w:val="007C1CBF"/>
    <w:rsid w:val="007C57D1"/>
    <w:rsid w:val="007F14FE"/>
    <w:rsid w:val="00807B23"/>
    <w:rsid w:val="00814064"/>
    <w:rsid w:val="00831791"/>
    <w:rsid w:val="00847F1B"/>
    <w:rsid w:val="00891A29"/>
    <w:rsid w:val="00892BD0"/>
    <w:rsid w:val="008945F9"/>
    <w:rsid w:val="00895642"/>
    <w:rsid w:val="00912C3A"/>
    <w:rsid w:val="009279BD"/>
    <w:rsid w:val="00943F3E"/>
    <w:rsid w:val="00970825"/>
    <w:rsid w:val="009D367A"/>
    <w:rsid w:val="00A24AF9"/>
    <w:rsid w:val="00A443C1"/>
    <w:rsid w:val="00A462B8"/>
    <w:rsid w:val="00A5031B"/>
    <w:rsid w:val="00AB0C46"/>
    <w:rsid w:val="00B161A8"/>
    <w:rsid w:val="00B16329"/>
    <w:rsid w:val="00B874A1"/>
    <w:rsid w:val="00B92875"/>
    <w:rsid w:val="00BC05BD"/>
    <w:rsid w:val="00BD0A32"/>
    <w:rsid w:val="00BD6B54"/>
    <w:rsid w:val="00C24F8B"/>
    <w:rsid w:val="00C339D1"/>
    <w:rsid w:val="00C40083"/>
    <w:rsid w:val="00C41F56"/>
    <w:rsid w:val="00CA148E"/>
    <w:rsid w:val="00CB6022"/>
    <w:rsid w:val="00CD5520"/>
    <w:rsid w:val="00CF17BF"/>
    <w:rsid w:val="00D2247A"/>
    <w:rsid w:val="00D34AC0"/>
    <w:rsid w:val="00D4154B"/>
    <w:rsid w:val="00D459F9"/>
    <w:rsid w:val="00D5269A"/>
    <w:rsid w:val="00D60E67"/>
    <w:rsid w:val="00D92DDF"/>
    <w:rsid w:val="00DA6273"/>
    <w:rsid w:val="00DB1F01"/>
    <w:rsid w:val="00DD4A0E"/>
    <w:rsid w:val="00DD60AB"/>
    <w:rsid w:val="00DE6D5A"/>
    <w:rsid w:val="00DF29D2"/>
    <w:rsid w:val="00E17329"/>
    <w:rsid w:val="00E653C2"/>
    <w:rsid w:val="00E729E1"/>
    <w:rsid w:val="00EC293E"/>
    <w:rsid w:val="00ED7478"/>
    <w:rsid w:val="00EE7F4B"/>
    <w:rsid w:val="00F4253C"/>
    <w:rsid w:val="00FA5F4F"/>
    <w:rsid w:val="00FB06C7"/>
    <w:rsid w:val="00FB38DA"/>
    <w:rsid w:val="00FC7CC1"/>
    <w:rsid w:val="00FD3DCE"/>
    <w:rsid w:val="00FE48F5"/>
    <w:rsid w:val="00FE6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B0A07-1C12-419F-9AD1-41A4C0F7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3C1"/>
    <w:pPr>
      <w:spacing w:after="0" w:line="240" w:lineRule="auto"/>
    </w:pPr>
    <w:rPr>
      <w:rFonts w:ascii="Arial" w:hAnsi="Arial" w:cs="Times New Roman"/>
      <w:szCs w:val="20"/>
      <w:lang w:eastAsia="de-DE"/>
    </w:rPr>
  </w:style>
  <w:style w:type="paragraph" w:styleId="Titre1">
    <w:name w:val="heading 1"/>
    <w:next w:val="Normal"/>
    <w:link w:val="Titre1Car"/>
    <w:qFormat/>
    <w:rsid w:val="00A443C1"/>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71077F"/>
    <w:pPr>
      <w:numPr>
        <w:ilvl w:val="1"/>
      </w:numPr>
      <w:outlineLvl w:val="1"/>
    </w:pPr>
    <w:rPr>
      <w:b w:val="0"/>
      <w:sz w:val="22"/>
    </w:rPr>
  </w:style>
  <w:style w:type="paragraph" w:styleId="Titre3">
    <w:name w:val="heading 3"/>
    <w:basedOn w:val="Titre2"/>
    <w:next w:val="Normal"/>
    <w:link w:val="Titre3Car"/>
    <w:qFormat/>
    <w:rsid w:val="00A443C1"/>
    <w:pPr>
      <w:numPr>
        <w:ilvl w:val="2"/>
      </w:numPr>
      <w:outlineLvl w:val="2"/>
    </w:pPr>
    <w:rPr>
      <w:caps w:val="0"/>
    </w:rPr>
  </w:style>
  <w:style w:type="paragraph" w:styleId="Titre4">
    <w:name w:val="heading 4"/>
    <w:basedOn w:val="Titre3"/>
    <w:next w:val="Normal"/>
    <w:link w:val="Titre4Car"/>
    <w:qFormat/>
    <w:rsid w:val="00A443C1"/>
    <w:pPr>
      <w:numPr>
        <w:ilvl w:val="3"/>
      </w:numPr>
      <w:outlineLvl w:val="3"/>
    </w:pPr>
  </w:style>
  <w:style w:type="paragraph" w:styleId="Titre5">
    <w:name w:val="heading 5"/>
    <w:basedOn w:val="Titre4"/>
    <w:next w:val="Normal"/>
    <w:link w:val="Titre5Car"/>
    <w:qFormat/>
    <w:rsid w:val="00A443C1"/>
    <w:pPr>
      <w:numPr>
        <w:ilvl w:val="4"/>
      </w:numPr>
      <w:outlineLvl w:val="4"/>
    </w:pPr>
  </w:style>
  <w:style w:type="paragraph" w:styleId="Titre6">
    <w:name w:val="heading 6"/>
    <w:basedOn w:val="Titre5"/>
    <w:next w:val="Normal"/>
    <w:link w:val="Titre6Car"/>
    <w:qFormat/>
    <w:rsid w:val="00A443C1"/>
    <w:pPr>
      <w:numPr>
        <w:ilvl w:val="5"/>
      </w:numPr>
      <w:tabs>
        <w:tab w:val="left" w:pos="3119"/>
      </w:tabs>
      <w:outlineLvl w:val="5"/>
    </w:pPr>
  </w:style>
  <w:style w:type="paragraph" w:styleId="Titre7">
    <w:name w:val="heading 7"/>
    <w:basedOn w:val="AirbusStandard"/>
    <w:next w:val="Normal"/>
    <w:link w:val="Titre7Car"/>
    <w:qFormat/>
    <w:rsid w:val="00A443C1"/>
    <w:pPr>
      <w:numPr>
        <w:ilvl w:val="6"/>
        <w:numId w:val="21"/>
      </w:numPr>
      <w:spacing w:before="240" w:after="60"/>
      <w:outlineLvl w:val="6"/>
    </w:pPr>
  </w:style>
  <w:style w:type="paragraph" w:styleId="Titre8">
    <w:name w:val="heading 8"/>
    <w:basedOn w:val="AirbusStandard"/>
    <w:next w:val="Normal"/>
    <w:link w:val="Titre8Car"/>
    <w:qFormat/>
    <w:rsid w:val="00A443C1"/>
    <w:pPr>
      <w:numPr>
        <w:ilvl w:val="7"/>
        <w:numId w:val="21"/>
      </w:numPr>
      <w:spacing w:before="240" w:after="60"/>
      <w:outlineLvl w:val="7"/>
    </w:pPr>
    <w:rPr>
      <w:i/>
    </w:rPr>
  </w:style>
  <w:style w:type="paragraph" w:styleId="Titre9">
    <w:name w:val="heading 9"/>
    <w:basedOn w:val="AirbusStandard"/>
    <w:next w:val="Normal"/>
    <w:link w:val="Titre9Car"/>
    <w:qFormat/>
    <w:rsid w:val="00A443C1"/>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A443C1"/>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A443C1"/>
    <w:pPr>
      <w:numPr>
        <w:numId w:val="1"/>
      </w:numPr>
      <w:tabs>
        <w:tab w:val="left" w:pos="709"/>
      </w:tabs>
      <w:spacing w:after="240"/>
    </w:pPr>
  </w:style>
  <w:style w:type="paragraph" w:customStyle="1" w:styleId="numration1-">
    <w:name w:val="Énumération 1-"/>
    <w:basedOn w:val="Normal"/>
    <w:uiPriority w:val="1"/>
    <w:qFormat/>
    <w:rsid w:val="00A443C1"/>
    <w:pPr>
      <w:numPr>
        <w:numId w:val="2"/>
      </w:numPr>
      <w:tabs>
        <w:tab w:val="left" w:pos="992"/>
      </w:tabs>
      <w:spacing w:after="240"/>
    </w:pPr>
  </w:style>
  <w:style w:type="paragraph" w:customStyle="1" w:styleId="numration2">
    <w:name w:val="Énumération 2"/>
    <w:basedOn w:val="Normal"/>
    <w:uiPriority w:val="1"/>
    <w:qFormat/>
    <w:rsid w:val="00A443C1"/>
    <w:pPr>
      <w:numPr>
        <w:numId w:val="3"/>
      </w:numPr>
      <w:tabs>
        <w:tab w:val="left" w:pos="851"/>
      </w:tabs>
      <w:spacing w:after="240"/>
    </w:pPr>
  </w:style>
  <w:style w:type="paragraph" w:customStyle="1" w:styleId="numration2-">
    <w:name w:val="Énumération 2-"/>
    <w:basedOn w:val="Normal"/>
    <w:uiPriority w:val="1"/>
    <w:qFormat/>
    <w:rsid w:val="00A443C1"/>
    <w:pPr>
      <w:numPr>
        <w:numId w:val="4"/>
      </w:numPr>
      <w:tabs>
        <w:tab w:val="left" w:pos="1134"/>
      </w:tabs>
      <w:spacing w:after="240"/>
    </w:pPr>
  </w:style>
  <w:style w:type="paragraph" w:customStyle="1" w:styleId="numration3">
    <w:name w:val="Énumération 3"/>
    <w:basedOn w:val="Normal"/>
    <w:uiPriority w:val="1"/>
    <w:qFormat/>
    <w:rsid w:val="00A443C1"/>
    <w:pPr>
      <w:numPr>
        <w:numId w:val="5"/>
      </w:numPr>
      <w:tabs>
        <w:tab w:val="left" w:pos="1559"/>
      </w:tabs>
      <w:spacing w:after="240"/>
    </w:pPr>
  </w:style>
  <w:style w:type="paragraph" w:customStyle="1" w:styleId="numration3-">
    <w:name w:val="Énumération 3-"/>
    <w:basedOn w:val="Normal"/>
    <w:uiPriority w:val="1"/>
    <w:qFormat/>
    <w:rsid w:val="00A443C1"/>
    <w:pPr>
      <w:numPr>
        <w:numId w:val="6"/>
      </w:numPr>
      <w:tabs>
        <w:tab w:val="left" w:pos="1843"/>
      </w:tabs>
      <w:spacing w:after="240"/>
    </w:pPr>
  </w:style>
  <w:style w:type="paragraph" w:customStyle="1" w:styleId="numration4">
    <w:name w:val="Énumération 4"/>
    <w:basedOn w:val="Normal"/>
    <w:uiPriority w:val="1"/>
    <w:qFormat/>
    <w:rsid w:val="00A443C1"/>
    <w:pPr>
      <w:numPr>
        <w:numId w:val="7"/>
      </w:numPr>
      <w:tabs>
        <w:tab w:val="left" w:pos="2410"/>
      </w:tabs>
      <w:spacing w:after="240"/>
    </w:pPr>
  </w:style>
  <w:style w:type="paragraph" w:customStyle="1" w:styleId="numration4-">
    <w:name w:val="Énumération 4-"/>
    <w:basedOn w:val="Normal"/>
    <w:uiPriority w:val="1"/>
    <w:qFormat/>
    <w:rsid w:val="00A443C1"/>
    <w:pPr>
      <w:numPr>
        <w:numId w:val="8"/>
      </w:numPr>
      <w:tabs>
        <w:tab w:val="left" w:pos="2693"/>
      </w:tabs>
      <w:spacing w:after="240"/>
    </w:pPr>
  </w:style>
  <w:style w:type="paragraph" w:customStyle="1" w:styleId="numration5">
    <w:name w:val="Énumération 5"/>
    <w:basedOn w:val="Normal"/>
    <w:uiPriority w:val="1"/>
    <w:qFormat/>
    <w:rsid w:val="00A443C1"/>
    <w:pPr>
      <w:numPr>
        <w:numId w:val="9"/>
      </w:numPr>
      <w:tabs>
        <w:tab w:val="left" w:pos="2410"/>
      </w:tabs>
      <w:spacing w:after="240"/>
    </w:pPr>
  </w:style>
  <w:style w:type="paragraph" w:customStyle="1" w:styleId="numration5-">
    <w:name w:val="Énumération 5-"/>
    <w:basedOn w:val="Normal"/>
    <w:uiPriority w:val="1"/>
    <w:qFormat/>
    <w:rsid w:val="00A443C1"/>
    <w:pPr>
      <w:numPr>
        <w:numId w:val="10"/>
      </w:numPr>
      <w:tabs>
        <w:tab w:val="left" w:pos="2693"/>
      </w:tabs>
      <w:spacing w:after="240"/>
    </w:pPr>
  </w:style>
  <w:style w:type="paragraph" w:customStyle="1" w:styleId="numration6">
    <w:name w:val="Énumération 6"/>
    <w:basedOn w:val="Normal"/>
    <w:uiPriority w:val="1"/>
    <w:qFormat/>
    <w:rsid w:val="00A443C1"/>
    <w:pPr>
      <w:numPr>
        <w:numId w:val="11"/>
      </w:numPr>
      <w:tabs>
        <w:tab w:val="left" w:pos="2410"/>
      </w:tabs>
      <w:spacing w:after="240"/>
    </w:pPr>
  </w:style>
  <w:style w:type="paragraph" w:customStyle="1" w:styleId="numration6-">
    <w:name w:val="Énumération 6-"/>
    <w:basedOn w:val="Normal"/>
    <w:uiPriority w:val="1"/>
    <w:qFormat/>
    <w:rsid w:val="00A443C1"/>
    <w:pPr>
      <w:numPr>
        <w:numId w:val="12"/>
      </w:numPr>
      <w:tabs>
        <w:tab w:val="left" w:pos="2693"/>
      </w:tabs>
      <w:spacing w:after="240"/>
    </w:pPr>
  </w:style>
  <w:style w:type="paragraph" w:styleId="Citation">
    <w:name w:val="Quote"/>
    <w:basedOn w:val="Normal"/>
    <w:next w:val="Normal"/>
    <w:link w:val="CitationCar"/>
    <w:uiPriority w:val="29"/>
    <w:rsid w:val="00A443C1"/>
    <w:rPr>
      <w:i/>
      <w:iCs/>
      <w:color w:val="000000" w:themeColor="text1"/>
    </w:rPr>
  </w:style>
  <w:style w:type="character" w:customStyle="1" w:styleId="CitationCar">
    <w:name w:val="Citation Car"/>
    <w:basedOn w:val="Policepardfaut"/>
    <w:link w:val="Citation"/>
    <w:uiPriority w:val="29"/>
    <w:rsid w:val="00A443C1"/>
    <w:rPr>
      <w:i/>
      <w:iCs/>
      <w:color w:val="000000" w:themeColor="text1"/>
      <w:lang w:val="de-DE"/>
    </w:rPr>
  </w:style>
  <w:style w:type="paragraph" w:styleId="Citationintense">
    <w:name w:val="Intense Quote"/>
    <w:basedOn w:val="Normal"/>
    <w:next w:val="Normal"/>
    <w:link w:val="CitationintenseCar"/>
    <w:uiPriority w:val="30"/>
    <w:rsid w:val="00A443C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A443C1"/>
    <w:rPr>
      <w:b/>
      <w:bCs/>
      <w:i/>
      <w:iCs/>
      <w:color w:val="4F81BD" w:themeColor="accent1"/>
      <w:lang w:val="de-DE"/>
    </w:rPr>
  </w:style>
  <w:style w:type="paragraph" w:styleId="En-tte">
    <w:name w:val="header"/>
    <w:basedOn w:val="Normal"/>
    <w:link w:val="En-tteCar"/>
    <w:semiHidden/>
    <w:rsid w:val="00A443C1"/>
    <w:pPr>
      <w:tabs>
        <w:tab w:val="center" w:pos="4536"/>
        <w:tab w:val="right" w:pos="9072"/>
      </w:tabs>
    </w:pPr>
  </w:style>
  <w:style w:type="character" w:customStyle="1" w:styleId="En-tteCar">
    <w:name w:val="En-tête Car"/>
    <w:basedOn w:val="Policepardfaut"/>
    <w:link w:val="En-tte"/>
    <w:semiHidden/>
    <w:rsid w:val="00A443C1"/>
    <w:rPr>
      <w:rFonts w:ascii="Arial" w:eastAsia="Times New Roman" w:hAnsi="Arial" w:cs="Times New Roman"/>
      <w:szCs w:val="20"/>
      <w:lang w:val="de-DE" w:eastAsia="de-DE"/>
    </w:rPr>
  </w:style>
  <w:style w:type="paragraph" w:styleId="Pieddepage">
    <w:name w:val="footer"/>
    <w:basedOn w:val="Normal"/>
    <w:link w:val="PieddepageCar"/>
    <w:semiHidden/>
    <w:rsid w:val="00A443C1"/>
    <w:pPr>
      <w:tabs>
        <w:tab w:val="center" w:pos="4536"/>
        <w:tab w:val="right" w:pos="9072"/>
      </w:tabs>
      <w:spacing w:after="240"/>
    </w:pPr>
  </w:style>
  <w:style w:type="character" w:customStyle="1" w:styleId="PieddepageCar">
    <w:name w:val="Pied de page Car"/>
    <w:basedOn w:val="Policepardfaut"/>
    <w:link w:val="Pieddepage"/>
    <w:semiHidden/>
    <w:rsid w:val="00A443C1"/>
    <w:rPr>
      <w:rFonts w:ascii="Arial" w:eastAsia="Times New Roman" w:hAnsi="Arial" w:cs="Times New Roman"/>
      <w:szCs w:val="20"/>
      <w:lang w:eastAsia="de-DE"/>
    </w:rPr>
  </w:style>
  <w:style w:type="character" w:styleId="Rfrenceintense">
    <w:name w:val="Intense Reference"/>
    <w:basedOn w:val="Policepardfaut"/>
    <w:uiPriority w:val="32"/>
    <w:rsid w:val="00A443C1"/>
    <w:rPr>
      <w:b/>
      <w:bCs/>
      <w:smallCaps/>
      <w:color w:val="C0504D" w:themeColor="accent2"/>
      <w:spacing w:val="5"/>
      <w:u w:val="single"/>
    </w:rPr>
  </w:style>
  <w:style w:type="character" w:styleId="Rfrenceple">
    <w:name w:val="Subtle Reference"/>
    <w:basedOn w:val="Policepardfaut"/>
    <w:uiPriority w:val="31"/>
    <w:rsid w:val="00A443C1"/>
    <w:rPr>
      <w:smallCaps/>
      <w:color w:val="C0504D" w:themeColor="accent2"/>
      <w:u w:val="single"/>
    </w:rPr>
  </w:style>
  <w:style w:type="paragraph" w:styleId="Sous-titre">
    <w:name w:val="Subtitle"/>
    <w:basedOn w:val="Normal"/>
    <w:next w:val="Normal"/>
    <w:link w:val="Sous-titreCar"/>
    <w:uiPriority w:val="11"/>
    <w:rsid w:val="00A443C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A443C1"/>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A443C1"/>
    <w:pPr>
      <w:spacing w:after="240"/>
      <w:ind w:left="425"/>
    </w:pPr>
  </w:style>
  <w:style w:type="paragraph" w:customStyle="1" w:styleId="Text2">
    <w:name w:val="Text 2"/>
    <w:basedOn w:val="Text1"/>
    <w:rsid w:val="00A443C1"/>
    <w:pPr>
      <w:ind w:left="567"/>
    </w:pPr>
  </w:style>
  <w:style w:type="paragraph" w:customStyle="1" w:styleId="Text3">
    <w:name w:val="Text 3"/>
    <w:basedOn w:val="Text2"/>
    <w:rsid w:val="00A443C1"/>
    <w:pPr>
      <w:ind w:left="1276"/>
    </w:pPr>
  </w:style>
  <w:style w:type="paragraph" w:customStyle="1" w:styleId="Text4">
    <w:name w:val="Text 4"/>
    <w:basedOn w:val="Text3"/>
    <w:rsid w:val="00A443C1"/>
    <w:pPr>
      <w:ind w:left="2126"/>
    </w:pPr>
  </w:style>
  <w:style w:type="paragraph" w:customStyle="1" w:styleId="Text5">
    <w:name w:val="Text 5"/>
    <w:basedOn w:val="Text4"/>
    <w:rsid w:val="00A443C1"/>
  </w:style>
  <w:style w:type="paragraph" w:customStyle="1" w:styleId="Text6">
    <w:name w:val="Text 6"/>
    <w:basedOn w:val="Text5"/>
    <w:rsid w:val="00A443C1"/>
  </w:style>
  <w:style w:type="paragraph" w:styleId="Titre">
    <w:name w:val="Title"/>
    <w:basedOn w:val="Normal"/>
    <w:next w:val="Normal"/>
    <w:link w:val="TitreCar"/>
    <w:uiPriority w:val="10"/>
    <w:rsid w:val="00A443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A443C1"/>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A443C1"/>
    <w:rPr>
      <w:rFonts w:ascii="Arial" w:hAnsi="Arial" w:cs="Times New Roman"/>
      <w:b/>
      <w:caps/>
      <w:sz w:val="24"/>
      <w:szCs w:val="20"/>
      <w:lang w:val="de-DE" w:eastAsia="de-DE"/>
    </w:rPr>
  </w:style>
  <w:style w:type="character" w:customStyle="1" w:styleId="Titre2Car">
    <w:name w:val="Titre 2 Car"/>
    <w:basedOn w:val="Policepardfaut"/>
    <w:link w:val="Titre2"/>
    <w:rsid w:val="0071077F"/>
    <w:rPr>
      <w:rFonts w:ascii="Arial" w:hAnsi="Arial" w:cs="Times New Roman"/>
      <w:caps/>
      <w:szCs w:val="20"/>
      <w:lang w:val="de-DE" w:eastAsia="de-DE"/>
    </w:rPr>
  </w:style>
  <w:style w:type="character" w:customStyle="1" w:styleId="Titre3Car">
    <w:name w:val="Titre 3 Car"/>
    <w:basedOn w:val="Policepardfaut"/>
    <w:link w:val="Titre3"/>
    <w:rsid w:val="00A443C1"/>
    <w:rPr>
      <w:rFonts w:ascii="Arial" w:eastAsia="Times New Roman" w:hAnsi="Arial" w:cs="Times New Roman"/>
      <w:b/>
      <w:szCs w:val="20"/>
      <w:lang w:val="de-DE" w:eastAsia="de-DE"/>
    </w:rPr>
  </w:style>
  <w:style w:type="character" w:customStyle="1" w:styleId="Titre4Car">
    <w:name w:val="Titre 4 Car"/>
    <w:basedOn w:val="Policepardfaut"/>
    <w:link w:val="Titre4"/>
    <w:rsid w:val="00A443C1"/>
    <w:rPr>
      <w:rFonts w:ascii="Arial" w:eastAsia="Times New Roman" w:hAnsi="Arial" w:cs="Times New Roman"/>
      <w:b/>
      <w:szCs w:val="20"/>
      <w:lang w:val="de-DE" w:eastAsia="de-DE"/>
    </w:rPr>
  </w:style>
  <w:style w:type="character" w:customStyle="1" w:styleId="Titre5Car">
    <w:name w:val="Titre 5 Car"/>
    <w:basedOn w:val="Policepardfaut"/>
    <w:link w:val="Titre5"/>
    <w:rsid w:val="00A443C1"/>
    <w:rPr>
      <w:rFonts w:ascii="Arial" w:eastAsia="Times New Roman" w:hAnsi="Arial" w:cs="Times New Roman"/>
      <w:b/>
      <w:szCs w:val="20"/>
      <w:lang w:val="de-DE" w:eastAsia="de-DE"/>
    </w:rPr>
  </w:style>
  <w:style w:type="character" w:customStyle="1" w:styleId="Titre6Car">
    <w:name w:val="Titre 6 Car"/>
    <w:basedOn w:val="Policepardfaut"/>
    <w:link w:val="Titre6"/>
    <w:rsid w:val="00A443C1"/>
    <w:rPr>
      <w:rFonts w:ascii="Arial" w:eastAsia="Times New Roman" w:hAnsi="Arial" w:cs="Times New Roman"/>
      <w:b/>
      <w:szCs w:val="20"/>
      <w:lang w:val="de-DE" w:eastAsia="de-DE"/>
    </w:rPr>
  </w:style>
  <w:style w:type="character" w:customStyle="1" w:styleId="Titre7Car">
    <w:name w:val="Titre 7 Car"/>
    <w:basedOn w:val="Policepardfaut"/>
    <w:link w:val="Titre7"/>
    <w:rsid w:val="00A443C1"/>
    <w:rPr>
      <w:rFonts w:ascii="Arial" w:eastAsia="Times New Roman" w:hAnsi="Arial" w:cs="Times New Roman"/>
      <w:szCs w:val="20"/>
      <w:lang w:val="de-DE" w:eastAsia="de-DE"/>
    </w:rPr>
  </w:style>
  <w:style w:type="character" w:customStyle="1" w:styleId="Titre8Car">
    <w:name w:val="Titre 8 Car"/>
    <w:basedOn w:val="Policepardfaut"/>
    <w:link w:val="Titre8"/>
    <w:rsid w:val="00A443C1"/>
    <w:rPr>
      <w:rFonts w:ascii="Arial" w:eastAsia="Times New Roman" w:hAnsi="Arial" w:cs="Times New Roman"/>
      <w:i/>
      <w:szCs w:val="20"/>
      <w:lang w:val="de-DE" w:eastAsia="de-DE"/>
    </w:rPr>
  </w:style>
  <w:style w:type="character" w:customStyle="1" w:styleId="Titre9Car">
    <w:name w:val="Titre 9 Car"/>
    <w:basedOn w:val="Policepardfaut"/>
    <w:link w:val="Titre9"/>
    <w:rsid w:val="00A443C1"/>
    <w:rPr>
      <w:rFonts w:ascii="Arial" w:eastAsia="Times New Roman" w:hAnsi="Arial" w:cs="Times New Roman"/>
      <w:b/>
      <w:i/>
      <w:sz w:val="18"/>
      <w:szCs w:val="20"/>
      <w:lang w:val="de-DE" w:eastAsia="de-DE"/>
    </w:rPr>
  </w:style>
  <w:style w:type="character" w:styleId="Titredulivre">
    <w:name w:val="Book Title"/>
    <w:basedOn w:val="Policepardfaut"/>
    <w:uiPriority w:val="33"/>
    <w:rsid w:val="00A443C1"/>
    <w:rPr>
      <w:b/>
      <w:bCs/>
      <w:smallCaps/>
      <w:spacing w:val="5"/>
    </w:rPr>
  </w:style>
  <w:style w:type="paragraph" w:styleId="TM1">
    <w:name w:val="toc 1"/>
    <w:basedOn w:val="AirbusStandard"/>
    <w:next w:val="Normal"/>
    <w:uiPriority w:val="39"/>
    <w:rsid w:val="00A443C1"/>
    <w:pPr>
      <w:tabs>
        <w:tab w:val="left" w:pos="425"/>
        <w:tab w:val="right" w:pos="9639"/>
      </w:tabs>
      <w:spacing w:before="240"/>
      <w:ind w:left="425" w:right="567" w:hanging="425"/>
    </w:pPr>
    <w:rPr>
      <w:b/>
      <w:caps/>
      <w:sz w:val="24"/>
    </w:rPr>
  </w:style>
  <w:style w:type="paragraph" w:styleId="TM2">
    <w:name w:val="toc 2"/>
    <w:basedOn w:val="TM1"/>
    <w:next w:val="Normal"/>
    <w:uiPriority w:val="39"/>
    <w:rsid w:val="00A443C1"/>
    <w:pPr>
      <w:tabs>
        <w:tab w:val="clear" w:pos="425"/>
        <w:tab w:val="left" w:pos="567"/>
      </w:tabs>
      <w:ind w:left="567" w:hanging="567"/>
    </w:pPr>
    <w:rPr>
      <w:sz w:val="22"/>
    </w:rPr>
  </w:style>
  <w:style w:type="paragraph" w:styleId="TM3">
    <w:name w:val="toc 3"/>
    <w:basedOn w:val="TM2"/>
    <w:next w:val="Normal"/>
    <w:uiPriority w:val="39"/>
    <w:rsid w:val="00A443C1"/>
    <w:pPr>
      <w:tabs>
        <w:tab w:val="clear" w:pos="567"/>
        <w:tab w:val="left" w:pos="1276"/>
      </w:tabs>
      <w:ind w:left="709" w:hanging="709"/>
    </w:pPr>
    <w:rPr>
      <w:b w:val="0"/>
      <w:caps w:val="0"/>
    </w:rPr>
  </w:style>
  <w:style w:type="paragraph" w:styleId="TM4">
    <w:name w:val="toc 4"/>
    <w:basedOn w:val="TM3"/>
    <w:next w:val="Normal"/>
    <w:semiHidden/>
    <w:rsid w:val="00A443C1"/>
    <w:pPr>
      <w:tabs>
        <w:tab w:val="clear" w:pos="1276"/>
        <w:tab w:val="left" w:pos="2126"/>
      </w:tabs>
      <w:spacing w:before="120"/>
      <w:ind w:left="2127" w:hanging="851"/>
    </w:pPr>
  </w:style>
  <w:style w:type="paragraph" w:styleId="TM5">
    <w:name w:val="toc 5"/>
    <w:basedOn w:val="TM4"/>
    <w:next w:val="Normal"/>
    <w:semiHidden/>
    <w:rsid w:val="00A443C1"/>
    <w:pPr>
      <w:tabs>
        <w:tab w:val="clear" w:pos="2126"/>
        <w:tab w:val="left" w:pos="2552"/>
      </w:tabs>
      <w:spacing w:before="0"/>
      <w:ind w:left="2551" w:hanging="992"/>
    </w:pPr>
    <w:rPr>
      <w:sz w:val="20"/>
    </w:rPr>
  </w:style>
  <w:style w:type="paragraph" w:styleId="TM6">
    <w:name w:val="toc 6"/>
    <w:basedOn w:val="TM5"/>
    <w:next w:val="Normal"/>
    <w:semiHidden/>
    <w:rsid w:val="00A443C1"/>
    <w:pPr>
      <w:tabs>
        <w:tab w:val="clear" w:pos="2552"/>
        <w:tab w:val="left" w:pos="2977"/>
      </w:tabs>
      <w:ind w:left="2977" w:hanging="1134"/>
    </w:pPr>
  </w:style>
  <w:style w:type="paragraph" w:styleId="TM7">
    <w:name w:val="toc 7"/>
    <w:basedOn w:val="AirbusStandard"/>
    <w:next w:val="Normal"/>
    <w:semiHidden/>
    <w:rsid w:val="00A443C1"/>
    <w:pPr>
      <w:ind w:left="1320"/>
    </w:pPr>
  </w:style>
  <w:style w:type="paragraph" w:styleId="TM8">
    <w:name w:val="toc 8"/>
    <w:basedOn w:val="AirbusStandard"/>
    <w:next w:val="Normal"/>
    <w:semiHidden/>
    <w:rsid w:val="00A443C1"/>
    <w:pPr>
      <w:spacing w:before="240"/>
      <w:ind w:left="1542"/>
    </w:pPr>
  </w:style>
  <w:style w:type="paragraph" w:styleId="TM9">
    <w:name w:val="toc 9"/>
    <w:basedOn w:val="AirbusStandard"/>
    <w:next w:val="Normal"/>
    <w:semiHidden/>
    <w:rsid w:val="00A443C1"/>
    <w:pPr>
      <w:spacing w:after="240"/>
      <w:ind w:left="1758"/>
    </w:pPr>
  </w:style>
  <w:style w:type="paragraph" w:styleId="Textedebulles">
    <w:name w:val="Balloon Text"/>
    <w:basedOn w:val="Normal"/>
    <w:link w:val="TextedebullesCar"/>
    <w:uiPriority w:val="99"/>
    <w:semiHidden/>
    <w:unhideWhenUsed/>
    <w:rsid w:val="00A24AF9"/>
    <w:rPr>
      <w:rFonts w:ascii="Tahoma" w:hAnsi="Tahoma" w:cs="Tahoma"/>
      <w:sz w:val="16"/>
      <w:szCs w:val="16"/>
    </w:rPr>
  </w:style>
  <w:style w:type="character" w:customStyle="1" w:styleId="TextedebullesCar">
    <w:name w:val="Texte de bulles Car"/>
    <w:basedOn w:val="Policepardfaut"/>
    <w:link w:val="Textedebulles"/>
    <w:uiPriority w:val="99"/>
    <w:semiHidden/>
    <w:rsid w:val="00A24AF9"/>
    <w:rPr>
      <w:rFonts w:ascii="Tahoma" w:hAnsi="Tahoma" w:cs="Tahoma"/>
      <w:sz w:val="16"/>
      <w:szCs w:val="16"/>
      <w:lang w:eastAsia="de-DE"/>
    </w:rPr>
  </w:style>
  <w:style w:type="paragraph" w:styleId="Paragraphedeliste">
    <w:name w:val="List Paragraph"/>
    <w:basedOn w:val="Normal"/>
    <w:uiPriority w:val="34"/>
    <w:qFormat/>
    <w:rsid w:val="0071077F"/>
    <w:pPr>
      <w:ind w:left="720"/>
      <w:contextualSpacing/>
    </w:pPr>
  </w:style>
  <w:style w:type="table" w:styleId="Grilledutableau">
    <w:name w:val="Table Grid"/>
    <w:basedOn w:val="TableauNormal"/>
    <w:uiPriority w:val="59"/>
    <w:rsid w:val="003F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A7D49"/>
    <w:rPr>
      <w:color w:val="0000FF" w:themeColor="hyperlink"/>
      <w:u w:val="single"/>
    </w:rPr>
  </w:style>
  <w:style w:type="paragraph" w:styleId="Notedefin">
    <w:name w:val="endnote text"/>
    <w:basedOn w:val="Normal"/>
    <w:link w:val="NotedefinCar"/>
    <w:uiPriority w:val="99"/>
    <w:semiHidden/>
    <w:unhideWhenUsed/>
    <w:rsid w:val="00FD3DCE"/>
    <w:rPr>
      <w:sz w:val="20"/>
    </w:rPr>
  </w:style>
  <w:style w:type="character" w:customStyle="1" w:styleId="NotedefinCar">
    <w:name w:val="Note de fin Car"/>
    <w:basedOn w:val="Policepardfaut"/>
    <w:link w:val="Notedefin"/>
    <w:uiPriority w:val="99"/>
    <w:semiHidden/>
    <w:rsid w:val="00FD3DCE"/>
    <w:rPr>
      <w:rFonts w:ascii="Arial" w:hAnsi="Arial" w:cs="Times New Roman"/>
      <w:sz w:val="20"/>
      <w:szCs w:val="20"/>
      <w:lang w:eastAsia="de-DE"/>
    </w:rPr>
  </w:style>
  <w:style w:type="character" w:styleId="Appeldenotedefin">
    <w:name w:val="endnote reference"/>
    <w:basedOn w:val="Policepardfaut"/>
    <w:uiPriority w:val="99"/>
    <w:semiHidden/>
    <w:unhideWhenUsed/>
    <w:rsid w:val="00FD3DCE"/>
    <w:rPr>
      <w:vertAlign w:val="superscript"/>
    </w:rPr>
  </w:style>
  <w:style w:type="paragraph" w:styleId="Notedebasdepage">
    <w:name w:val="footnote text"/>
    <w:basedOn w:val="Normal"/>
    <w:link w:val="NotedebasdepageCar"/>
    <w:uiPriority w:val="99"/>
    <w:semiHidden/>
    <w:unhideWhenUsed/>
    <w:rsid w:val="00FD3DCE"/>
    <w:rPr>
      <w:sz w:val="20"/>
    </w:rPr>
  </w:style>
  <w:style w:type="character" w:customStyle="1" w:styleId="NotedebasdepageCar">
    <w:name w:val="Note de bas de page Car"/>
    <w:basedOn w:val="Policepardfaut"/>
    <w:link w:val="Notedebasdepage"/>
    <w:uiPriority w:val="99"/>
    <w:semiHidden/>
    <w:rsid w:val="00FD3DCE"/>
    <w:rPr>
      <w:rFonts w:ascii="Arial" w:hAnsi="Arial" w:cs="Times New Roman"/>
      <w:sz w:val="20"/>
      <w:szCs w:val="20"/>
      <w:lang w:eastAsia="de-DE"/>
    </w:rPr>
  </w:style>
  <w:style w:type="character" w:styleId="Appelnotedebasdep">
    <w:name w:val="footnote reference"/>
    <w:basedOn w:val="Policepardfaut"/>
    <w:uiPriority w:val="99"/>
    <w:semiHidden/>
    <w:unhideWhenUsed/>
    <w:rsid w:val="00FD3DCE"/>
    <w:rPr>
      <w:vertAlign w:val="superscript"/>
    </w:rPr>
  </w:style>
  <w:style w:type="character" w:styleId="Lienhypertextesuivivisit">
    <w:name w:val="FollowedHyperlink"/>
    <w:basedOn w:val="Policepardfaut"/>
    <w:uiPriority w:val="99"/>
    <w:semiHidden/>
    <w:unhideWhenUsed/>
    <w:rsid w:val="002656DC"/>
    <w:rPr>
      <w:color w:val="800080" w:themeColor="followedHyperlink"/>
      <w:u w:val="single"/>
    </w:rPr>
  </w:style>
  <w:style w:type="paragraph" w:styleId="Rvision">
    <w:name w:val="Revision"/>
    <w:hidden/>
    <w:uiPriority w:val="99"/>
    <w:semiHidden/>
    <w:rsid w:val="00796ACA"/>
    <w:pPr>
      <w:spacing w:after="0" w:line="240" w:lineRule="auto"/>
    </w:pPr>
    <w:rPr>
      <w:rFonts w:ascii="Arial" w:hAnsi="Arial" w:cs="Times New Roman"/>
      <w:szCs w:val="20"/>
      <w:lang w:eastAsia="de-DE"/>
    </w:rPr>
  </w:style>
  <w:style w:type="paragraph" w:customStyle="1" w:styleId="cach">
    <w:name w:val="caché"/>
    <w:basedOn w:val="Normal"/>
    <w:qFormat/>
    <w:rsid w:val="00BD0A32"/>
    <w:rPr>
      <w:vanish/>
      <w:sz w:val="18"/>
      <w:u w:val="dotDotDash" w:color="00B05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81625">
      <w:bodyDiv w:val="1"/>
      <w:marLeft w:val="0"/>
      <w:marRight w:val="0"/>
      <w:marTop w:val="0"/>
      <w:marBottom w:val="0"/>
      <w:divBdr>
        <w:top w:val="none" w:sz="0" w:space="0" w:color="auto"/>
        <w:left w:val="none" w:sz="0" w:space="0" w:color="auto"/>
        <w:bottom w:val="none" w:sz="0" w:space="0" w:color="auto"/>
        <w:right w:val="none" w:sz="0" w:space="0" w:color="auto"/>
      </w:divBdr>
      <w:divsChild>
        <w:div w:id="1453089226">
          <w:marLeft w:val="0"/>
          <w:marRight w:val="0"/>
          <w:marTop w:val="0"/>
          <w:marBottom w:val="0"/>
          <w:divBdr>
            <w:top w:val="none" w:sz="0" w:space="0" w:color="auto"/>
            <w:left w:val="none" w:sz="0" w:space="0" w:color="auto"/>
            <w:bottom w:val="none" w:sz="0" w:space="0" w:color="auto"/>
            <w:right w:val="none" w:sz="0" w:space="0" w:color="auto"/>
          </w:divBdr>
          <w:divsChild>
            <w:div w:id="210501908">
              <w:marLeft w:val="0"/>
              <w:marRight w:val="0"/>
              <w:marTop w:val="0"/>
              <w:marBottom w:val="0"/>
              <w:divBdr>
                <w:top w:val="none" w:sz="0" w:space="0" w:color="auto"/>
                <w:left w:val="none" w:sz="0" w:space="0" w:color="auto"/>
                <w:bottom w:val="none" w:sz="0" w:space="0" w:color="auto"/>
                <w:right w:val="none" w:sz="0" w:space="0" w:color="auto"/>
              </w:divBdr>
              <w:divsChild>
                <w:div w:id="1748921886">
                  <w:marLeft w:val="0"/>
                  <w:marRight w:val="0"/>
                  <w:marTop w:val="0"/>
                  <w:marBottom w:val="0"/>
                  <w:divBdr>
                    <w:top w:val="none" w:sz="0" w:space="0" w:color="auto"/>
                    <w:left w:val="none" w:sz="0" w:space="0" w:color="auto"/>
                    <w:bottom w:val="none" w:sz="0" w:space="0" w:color="auto"/>
                    <w:right w:val="none" w:sz="0" w:space="0" w:color="auto"/>
                  </w:divBdr>
                  <w:divsChild>
                    <w:div w:id="1643541942">
                      <w:marLeft w:val="0"/>
                      <w:marRight w:val="0"/>
                      <w:marTop w:val="0"/>
                      <w:marBottom w:val="0"/>
                      <w:divBdr>
                        <w:top w:val="none" w:sz="0" w:space="0" w:color="auto"/>
                        <w:left w:val="none" w:sz="0" w:space="0" w:color="auto"/>
                        <w:bottom w:val="none" w:sz="0" w:space="0" w:color="auto"/>
                        <w:right w:val="none" w:sz="0" w:space="0" w:color="auto"/>
                      </w:divBdr>
                      <w:divsChild>
                        <w:div w:id="554857459">
                          <w:marLeft w:val="0"/>
                          <w:marRight w:val="0"/>
                          <w:marTop w:val="0"/>
                          <w:marBottom w:val="0"/>
                          <w:divBdr>
                            <w:top w:val="none" w:sz="0" w:space="0" w:color="auto"/>
                            <w:left w:val="none" w:sz="0" w:space="0" w:color="auto"/>
                            <w:bottom w:val="none" w:sz="0" w:space="0" w:color="auto"/>
                            <w:right w:val="none" w:sz="0" w:space="0" w:color="auto"/>
                          </w:divBdr>
                          <w:divsChild>
                            <w:div w:id="1027410832">
                              <w:marLeft w:val="0"/>
                              <w:marRight w:val="0"/>
                              <w:marTop w:val="0"/>
                              <w:marBottom w:val="0"/>
                              <w:divBdr>
                                <w:top w:val="none" w:sz="0" w:space="0" w:color="auto"/>
                                <w:left w:val="none" w:sz="0" w:space="0" w:color="auto"/>
                                <w:bottom w:val="none" w:sz="0" w:space="0" w:color="auto"/>
                                <w:right w:val="none" w:sz="0" w:space="0" w:color="auto"/>
                              </w:divBdr>
                              <w:divsChild>
                                <w:div w:id="1863396293">
                                  <w:marLeft w:val="0"/>
                                  <w:marRight w:val="0"/>
                                  <w:marTop w:val="0"/>
                                  <w:marBottom w:val="0"/>
                                  <w:divBdr>
                                    <w:top w:val="none" w:sz="0" w:space="0" w:color="auto"/>
                                    <w:left w:val="none" w:sz="0" w:space="0" w:color="auto"/>
                                    <w:bottom w:val="none" w:sz="0" w:space="0" w:color="auto"/>
                                    <w:right w:val="none" w:sz="0" w:space="0" w:color="auto"/>
                                  </w:divBdr>
                                  <w:divsChild>
                                    <w:div w:id="541015954">
                                      <w:marLeft w:val="60"/>
                                      <w:marRight w:val="0"/>
                                      <w:marTop w:val="0"/>
                                      <w:marBottom w:val="0"/>
                                      <w:divBdr>
                                        <w:top w:val="none" w:sz="0" w:space="0" w:color="auto"/>
                                        <w:left w:val="none" w:sz="0" w:space="0" w:color="auto"/>
                                        <w:bottom w:val="none" w:sz="0" w:space="0" w:color="auto"/>
                                        <w:right w:val="none" w:sz="0" w:space="0" w:color="auto"/>
                                      </w:divBdr>
                                      <w:divsChild>
                                        <w:div w:id="1931114358">
                                          <w:marLeft w:val="0"/>
                                          <w:marRight w:val="0"/>
                                          <w:marTop w:val="0"/>
                                          <w:marBottom w:val="0"/>
                                          <w:divBdr>
                                            <w:top w:val="none" w:sz="0" w:space="0" w:color="auto"/>
                                            <w:left w:val="none" w:sz="0" w:space="0" w:color="auto"/>
                                            <w:bottom w:val="none" w:sz="0" w:space="0" w:color="auto"/>
                                            <w:right w:val="none" w:sz="0" w:space="0" w:color="auto"/>
                                          </w:divBdr>
                                          <w:divsChild>
                                            <w:div w:id="1600987238">
                                              <w:marLeft w:val="0"/>
                                              <w:marRight w:val="0"/>
                                              <w:marTop w:val="0"/>
                                              <w:marBottom w:val="120"/>
                                              <w:divBdr>
                                                <w:top w:val="single" w:sz="6" w:space="0" w:color="F5F5F5"/>
                                                <w:left w:val="single" w:sz="6" w:space="0" w:color="F5F5F5"/>
                                                <w:bottom w:val="single" w:sz="6" w:space="0" w:color="F5F5F5"/>
                                                <w:right w:val="single" w:sz="6" w:space="0" w:color="F5F5F5"/>
                                              </w:divBdr>
                                              <w:divsChild>
                                                <w:div w:id="169567064">
                                                  <w:marLeft w:val="0"/>
                                                  <w:marRight w:val="0"/>
                                                  <w:marTop w:val="0"/>
                                                  <w:marBottom w:val="0"/>
                                                  <w:divBdr>
                                                    <w:top w:val="none" w:sz="0" w:space="0" w:color="auto"/>
                                                    <w:left w:val="none" w:sz="0" w:space="0" w:color="auto"/>
                                                    <w:bottom w:val="none" w:sz="0" w:space="0" w:color="auto"/>
                                                    <w:right w:val="none" w:sz="0" w:space="0" w:color="auto"/>
                                                  </w:divBdr>
                                                  <w:divsChild>
                                                    <w:div w:id="12934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hyperlink" Target="mailto:assistanceinformatiquetoulous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74454-AFF6-450E-ACDB-A0470614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3691</Words>
  <Characters>20304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Airbus</Company>
  <LinksUpToDate>false</LinksUpToDate>
  <CharactersWithSpaces>23948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HEUDE, Pascal</dc:creator>
  <cp:lastModifiedBy>Pascal Heude</cp:lastModifiedBy>
  <cp:revision>87</cp:revision>
  <cp:lastPrinted>2016-07-13T15:57:00Z</cp:lastPrinted>
  <dcterms:created xsi:type="dcterms:W3CDTF">2014-08-01T12:14:00Z</dcterms:created>
  <dcterms:modified xsi:type="dcterms:W3CDTF">2019-11-11T14:05:00Z</dcterms:modified>
</cp:coreProperties>
</file>